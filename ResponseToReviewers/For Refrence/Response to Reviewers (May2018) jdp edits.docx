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8E9BC"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w:t>
      </w:r>
    </w:p>
    <w:p w14:paraId="0D3BBB66" w14:textId="77777777" w:rsidR="00FA5CC5" w:rsidRPr="005D5E7B" w:rsidRDefault="00FA5CC5" w:rsidP="00FA5CC5">
      <w:pPr>
        <w:pStyle w:val="PlainText"/>
        <w:rPr>
          <w:rFonts w:asciiTheme="minorHAnsi" w:hAnsiTheme="minorHAnsi"/>
          <w:b/>
          <w:szCs w:val="22"/>
        </w:rPr>
      </w:pPr>
      <w:r w:rsidRPr="005D5E7B">
        <w:rPr>
          <w:rFonts w:asciiTheme="minorHAnsi" w:hAnsiTheme="minorHAnsi"/>
          <w:b/>
          <w:szCs w:val="22"/>
        </w:rPr>
        <w:t>Referee: 2</w:t>
      </w:r>
    </w:p>
    <w:p w14:paraId="4790F353" w14:textId="77777777" w:rsidR="00FA5CC5" w:rsidRPr="005D5E7B" w:rsidRDefault="00FA5CC5" w:rsidP="00FA5CC5">
      <w:pPr>
        <w:pStyle w:val="PlainText"/>
        <w:rPr>
          <w:rFonts w:asciiTheme="minorHAnsi" w:hAnsiTheme="minorHAnsi"/>
          <w:b/>
          <w:szCs w:val="22"/>
        </w:rPr>
      </w:pPr>
      <w:r w:rsidRPr="005D5E7B">
        <w:rPr>
          <w:rFonts w:asciiTheme="minorHAnsi" w:hAnsiTheme="minorHAnsi"/>
          <w:b/>
          <w:szCs w:val="22"/>
        </w:rPr>
        <w:t xml:space="preserve">Recommendation: </w:t>
      </w:r>
      <w:r w:rsidR="004708B1" w:rsidRPr="005D5E7B">
        <w:rPr>
          <w:rFonts w:asciiTheme="minorHAnsi" w:hAnsiTheme="minorHAnsi"/>
          <w:b/>
          <w:szCs w:val="22"/>
        </w:rPr>
        <w:t>Minor Revision</w:t>
      </w:r>
    </w:p>
    <w:p w14:paraId="1ED384A1"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w:t>
      </w:r>
    </w:p>
    <w:p w14:paraId="3393E749"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 xml:space="preserve">Comments: </w:t>
      </w:r>
      <w:r w:rsidR="004708B1" w:rsidRPr="005D5E7B">
        <w:rPr>
          <w:rFonts w:asciiTheme="minorHAnsi" w:hAnsiTheme="minorHAnsi"/>
          <w:szCs w:val="22"/>
        </w:rPr>
        <w:t>Thanks for taking the time and putting forth the effort to revise your manuscript, and to address the (I admit, many) comments and suggestions with which I regaled you about the previous draft.  I enjoyed reading this revision.  Below I include a number of comments on this revision, comments on the changes made to the previous version, and some other minor points.</w:t>
      </w:r>
    </w:p>
    <w:p w14:paraId="4C1CAA58" w14:textId="77777777" w:rsidR="00FA5CC5" w:rsidRPr="005D5E7B" w:rsidRDefault="00FA5CC5" w:rsidP="00FA5CC5">
      <w:pPr>
        <w:pStyle w:val="PlainText"/>
        <w:rPr>
          <w:rFonts w:asciiTheme="minorHAnsi" w:hAnsiTheme="minorHAnsi"/>
          <w:szCs w:val="22"/>
        </w:rPr>
      </w:pPr>
    </w:p>
    <w:p w14:paraId="02BFCF1C"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Comments:</w:t>
      </w:r>
      <w:r w:rsidRPr="005D5E7B">
        <w:rPr>
          <w:rFonts w:asciiTheme="minorHAnsi" w:hAnsiTheme="minorHAnsi"/>
          <w:szCs w:val="22"/>
        </w:rPr>
        <w:t xml:space="preserve"> </w:t>
      </w:r>
    </w:p>
    <w:p w14:paraId="1379102F"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 xml:space="preserve">- </w:t>
      </w:r>
      <w:r w:rsidR="004708B1" w:rsidRPr="005D5E7B">
        <w:rPr>
          <w:rFonts w:asciiTheme="minorHAnsi" w:hAnsiTheme="minorHAnsi"/>
          <w:szCs w:val="22"/>
        </w:rPr>
        <w:t>p.1, line 39: I'm not terribly happy with the phrase "Our results suggest."  It seems more accurate to say "One possible explanation for our results is."  For example, an alternate explanation would be that the study skills of high ability students are such that preparing for the quizzes that replaced the homework was sufficient for them to master the material in the same way that (or slightly better than) homework would have.  This wouldn't necessarily be "minimal out-of-class practice"; it would just reflect a difference set of learning skills.</w:t>
      </w:r>
    </w:p>
    <w:p w14:paraId="266E9898" w14:textId="77777777" w:rsidR="008E0DC6" w:rsidRDefault="00A12C54" w:rsidP="00FA5CC5">
      <w:pPr>
        <w:pStyle w:val="PlainText"/>
        <w:rPr>
          <w:rFonts w:asciiTheme="minorHAnsi" w:hAnsiTheme="minorHAnsi"/>
          <w:color w:val="0000FF"/>
          <w:szCs w:val="22"/>
        </w:rPr>
      </w:pPr>
      <w:r>
        <w:rPr>
          <w:rFonts w:asciiTheme="minorHAnsi" w:hAnsiTheme="minorHAnsi"/>
          <w:color w:val="0000FF"/>
          <w:szCs w:val="22"/>
        </w:rPr>
        <w:t>Corrected as recommended.</w:t>
      </w:r>
    </w:p>
    <w:p w14:paraId="7BE0CE91" w14:textId="77777777" w:rsidR="005D5E7B" w:rsidRPr="005D5E7B" w:rsidRDefault="005D5E7B" w:rsidP="00FA5CC5">
      <w:pPr>
        <w:pStyle w:val="PlainText"/>
        <w:rPr>
          <w:rFonts w:asciiTheme="minorHAnsi" w:hAnsiTheme="minorHAnsi"/>
          <w:color w:val="0000FF"/>
          <w:szCs w:val="22"/>
        </w:rPr>
      </w:pPr>
    </w:p>
    <w:p w14:paraId="7A617839" w14:textId="77777777" w:rsidR="008E0DC6" w:rsidRPr="005D5E7B" w:rsidRDefault="008E0DC6" w:rsidP="008E0DC6">
      <w:pPr>
        <w:pStyle w:val="PlainText"/>
        <w:rPr>
          <w:rFonts w:asciiTheme="minorHAnsi" w:hAnsiTheme="minorHAnsi"/>
          <w:color w:val="0000FF"/>
          <w:szCs w:val="22"/>
        </w:rPr>
      </w:pPr>
      <w:r w:rsidRPr="005D5E7B">
        <w:rPr>
          <w:rFonts w:asciiTheme="minorHAnsi" w:hAnsiTheme="minorHAnsi"/>
          <w:szCs w:val="22"/>
        </w:rPr>
        <w:t xml:space="preserve">- </w:t>
      </w:r>
      <w:r w:rsidRPr="005D5E7B">
        <w:rPr>
          <w:rFonts w:asciiTheme="minorHAnsi" w:hAnsiTheme="minorHAnsi"/>
          <w:szCs w:val="22"/>
          <w:shd w:val="clear" w:color="auto" w:fill="FFFFFF"/>
        </w:rPr>
        <w:t xml:space="preserve">p.2, line 10: I would insert "for students" between "enough opportunities" and "to achieve subject </w:t>
      </w:r>
      <w:r w:rsidRPr="005D5E7B">
        <w:rPr>
          <w:rFonts w:asciiTheme="minorHAnsi" w:hAnsiTheme="minorHAnsi"/>
          <w:color w:val="000000"/>
          <w:szCs w:val="22"/>
          <w:shd w:val="clear" w:color="auto" w:fill="FFFFFF"/>
        </w:rPr>
        <w:t>mastery," but this is subjective; take it or leave it as you like. </w:t>
      </w:r>
      <w:r w:rsidR="00E3784A" w:rsidRPr="005D5E7B">
        <w:rPr>
          <w:rFonts w:asciiTheme="minorHAnsi" w:hAnsiTheme="minorHAnsi"/>
          <w:color w:val="0000FF"/>
          <w:szCs w:val="22"/>
        </w:rPr>
        <w:br/>
      </w:r>
      <w:r w:rsidR="00A12C54">
        <w:rPr>
          <w:rFonts w:asciiTheme="minorHAnsi" w:hAnsiTheme="minorHAnsi"/>
          <w:color w:val="0000FF"/>
          <w:szCs w:val="22"/>
        </w:rPr>
        <w:t>Corrected as recommended.</w:t>
      </w:r>
    </w:p>
    <w:p w14:paraId="084E241D" w14:textId="77777777" w:rsidR="008E0DC6" w:rsidRPr="005D5E7B" w:rsidRDefault="008E0DC6" w:rsidP="00FA5CC5">
      <w:pPr>
        <w:pStyle w:val="PlainText"/>
        <w:rPr>
          <w:rFonts w:asciiTheme="minorHAnsi" w:hAnsiTheme="minorHAnsi"/>
          <w:szCs w:val="22"/>
        </w:rPr>
      </w:pPr>
    </w:p>
    <w:p w14:paraId="38CC1453" w14:textId="77777777" w:rsidR="008E0DC6" w:rsidRPr="005D5E7B" w:rsidRDefault="00FA5CC5" w:rsidP="00FA5CC5">
      <w:pPr>
        <w:pStyle w:val="PlainText"/>
        <w:rPr>
          <w:rFonts w:asciiTheme="minorHAnsi" w:hAnsiTheme="minorHAnsi"/>
          <w:color w:val="000000"/>
          <w:szCs w:val="22"/>
          <w:shd w:val="clear" w:color="auto" w:fill="FFFFFF"/>
        </w:rPr>
      </w:pPr>
      <w:r w:rsidRPr="005D5E7B">
        <w:rPr>
          <w:rFonts w:asciiTheme="minorHAnsi" w:hAnsiTheme="minorHAnsi"/>
          <w:szCs w:val="22"/>
        </w:rPr>
        <w:t xml:space="preserve"> - </w:t>
      </w:r>
      <w:r w:rsidR="008E0DC6" w:rsidRPr="005D5E7B">
        <w:rPr>
          <w:rFonts w:asciiTheme="minorHAnsi" w:hAnsiTheme="minorHAnsi"/>
          <w:color w:val="000000"/>
          <w:szCs w:val="22"/>
          <w:shd w:val="clear" w:color="auto" w:fill="FFFFFF"/>
        </w:rPr>
        <w:t>p.3, line 23: I don't think you need to include the numeric reference [25] here, given that it appears above, but, again, this is a subjective point. </w:t>
      </w:r>
    </w:p>
    <w:p w14:paraId="083478F1" w14:textId="77777777" w:rsidR="00A12C54" w:rsidRDefault="00A12C54" w:rsidP="00A12C54">
      <w:pPr>
        <w:pStyle w:val="PlainText"/>
        <w:rPr>
          <w:rFonts w:asciiTheme="minorHAnsi" w:hAnsiTheme="minorHAnsi"/>
          <w:color w:val="0000FF"/>
          <w:szCs w:val="22"/>
        </w:rPr>
      </w:pPr>
      <w:r>
        <w:rPr>
          <w:rFonts w:asciiTheme="minorHAnsi" w:hAnsiTheme="minorHAnsi"/>
          <w:color w:val="0000FF"/>
          <w:szCs w:val="22"/>
        </w:rPr>
        <w:t>Corrected as recommended.</w:t>
      </w:r>
    </w:p>
    <w:p w14:paraId="60105F49" w14:textId="77777777" w:rsidR="00E3784A" w:rsidRPr="005D5E7B" w:rsidRDefault="00E3784A" w:rsidP="00FA5CC5">
      <w:pPr>
        <w:pStyle w:val="PlainText"/>
        <w:rPr>
          <w:rFonts w:asciiTheme="minorHAnsi" w:hAnsiTheme="minorHAnsi"/>
          <w:szCs w:val="22"/>
        </w:rPr>
      </w:pPr>
    </w:p>
    <w:p w14:paraId="6F245406" w14:textId="77777777" w:rsidR="00A12C54" w:rsidRDefault="00FA5CC5" w:rsidP="00A12C54">
      <w:pPr>
        <w:pStyle w:val="PlainText"/>
        <w:rPr>
          <w:rFonts w:asciiTheme="minorHAnsi" w:hAnsiTheme="minorHAnsi"/>
          <w:color w:val="0000FF"/>
          <w:szCs w:val="22"/>
        </w:rPr>
      </w:pPr>
      <w:r w:rsidRPr="005D5E7B">
        <w:rPr>
          <w:rFonts w:asciiTheme="minorHAnsi" w:hAnsiTheme="minorHAnsi"/>
          <w:szCs w:val="22"/>
        </w:rPr>
        <w:t xml:space="preserve"> - </w:t>
      </w:r>
      <w:r w:rsidR="005D5E7B" w:rsidRPr="005D5E7B">
        <w:rPr>
          <w:rFonts w:asciiTheme="minorHAnsi" w:hAnsiTheme="minorHAnsi"/>
          <w:color w:val="000000"/>
          <w:szCs w:val="22"/>
          <w:shd w:val="clear" w:color="auto" w:fill="FFFFFF"/>
        </w:rPr>
        <w:t>p.5, line 35--36: My comment about the phrase "Our results suggest" applies here as well. </w:t>
      </w:r>
      <w:r w:rsidR="005D5E7B" w:rsidRPr="005D5E7B">
        <w:rPr>
          <w:rFonts w:asciiTheme="minorHAnsi" w:hAnsiTheme="minorHAnsi"/>
          <w:color w:val="000000"/>
          <w:szCs w:val="22"/>
        </w:rPr>
        <w:br/>
      </w:r>
      <w:r w:rsidR="00A12C54">
        <w:rPr>
          <w:rFonts w:asciiTheme="minorHAnsi" w:hAnsiTheme="minorHAnsi"/>
          <w:color w:val="0000FF"/>
          <w:szCs w:val="22"/>
        </w:rPr>
        <w:t>Corrected as recommended.</w:t>
      </w:r>
    </w:p>
    <w:p w14:paraId="5FB86895" w14:textId="77777777" w:rsidR="00FA5CC5" w:rsidRPr="005D5E7B" w:rsidRDefault="00FA5CC5" w:rsidP="00FA5CC5">
      <w:pPr>
        <w:pStyle w:val="PlainText"/>
        <w:rPr>
          <w:rFonts w:asciiTheme="minorHAnsi" w:hAnsiTheme="minorHAnsi"/>
          <w:szCs w:val="22"/>
        </w:rPr>
      </w:pPr>
    </w:p>
    <w:p w14:paraId="40910674" w14:textId="77777777" w:rsidR="005D5E7B" w:rsidRPr="005D5E7B" w:rsidRDefault="005D5E7B" w:rsidP="00FA5CC5">
      <w:pPr>
        <w:pStyle w:val="PlainText"/>
        <w:rPr>
          <w:rFonts w:asciiTheme="minorHAnsi" w:hAnsiTheme="minorHAnsi"/>
          <w:szCs w:val="22"/>
        </w:rPr>
      </w:pPr>
      <w:r w:rsidRPr="005D5E7B">
        <w:rPr>
          <w:rFonts w:asciiTheme="minorHAnsi" w:hAnsiTheme="minorHAnsi"/>
          <w:szCs w:val="22"/>
        </w:rPr>
        <w:t>- p.5, regarding students' willingness to work on homework and the number of points it is worth: I think the revised draft reads well.  I am interested in your explanation and am glad to have had the chance to read it, but I think your assessment that it does not contribute anything essential to your conclusion is fair.</w:t>
      </w:r>
    </w:p>
    <w:p w14:paraId="16B16051" w14:textId="77777777" w:rsidR="005D5E7B" w:rsidRPr="005D5E7B" w:rsidRDefault="005D5E7B" w:rsidP="005D5E7B">
      <w:pPr>
        <w:pStyle w:val="PlainText"/>
        <w:rPr>
          <w:rFonts w:asciiTheme="minorHAnsi" w:hAnsiTheme="minorHAnsi"/>
          <w:color w:val="0000FF"/>
          <w:szCs w:val="22"/>
        </w:rPr>
      </w:pPr>
      <w:r>
        <w:rPr>
          <w:rFonts w:asciiTheme="minorHAnsi" w:hAnsiTheme="minorHAnsi"/>
          <w:color w:val="0000FF"/>
          <w:szCs w:val="22"/>
        </w:rPr>
        <w:t xml:space="preserve">No revisions required. </w:t>
      </w:r>
    </w:p>
    <w:p w14:paraId="2DC8C48A" w14:textId="77777777" w:rsidR="00FA5CC5" w:rsidRPr="003163BC" w:rsidRDefault="00E3784A" w:rsidP="00FA5CC5">
      <w:pPr>
        <w:pStyle w:val="PlainText"/>
        <w:rPr>
          <w:rFonts w:asciiTheme="minorHAnsi" w:hAnsiTheme="minorHAnsi"/>
          <w:color w:val="0000FF"/>
          <w:szCs w:val="22"/>
        </w:rPr>
      </w:pPr>
      <w:r w:rsidRPr="005D5E7B">
        <w:rPr>
          <w:rFonts w:asciiTheme="minorHAnsi" w:hAnsiTheme="minorHAnsi"/>
          <w:color w:val="000000"/>
          <w:szCs w:val="22"/>
        </w:rPr>
        <w:br/>
      </w:r>
      <w:r w:rsidR="00FA5CC5" w:rsidRPr="005D5E7B">
        <w:rPr>
          <w:rFonts w:asciiTheme="minorHAnsi" w:hAnsiTheme="minorHAnsi"/>
          <w:szCs w:val="22"/>
        </w:rPr>
        <w:t xml:space="preserve"> - </w:t>
      </w:r>
      <w:r w:rsidR="005D5E7B" w:rsidRPr="003163BC">
        <w:rPr>
          <w:rFonts w:asciiTheme="minorHAnsi" w:hAnsiTheme="minorHAnsi"/>
          <w:szCs w:val="22"/>
        </w:rPr>
        <w:t>p.6, line 19: Is "within USMA, including the Department" better than the current language? </w:t>
      </w:r>
      <w:r w:rsidR="005D5E7B" w:rsidRPr="003163BC">
        <w:rPr>
          <w:rFonts w:asciiTheme="minorHAnsi" w:hAnsiTheme="minorHAnsi"/>
          <w:szCs w:val="22"/>
        </w:rPr>
        <w:br/>
      </w:r>
      <w:r w:rsidR="00A12C54">
        <w:rPr>
          <w:rFonts w:asciiTheme="minorHAnsi" w:hAnsiTheme="minorHAnsi"/>
          <w:color w:val="0000FF"/>
          <w:szCs w:val="22"/>
        </w:rPr>
        <w:t>Corrected as recommended.</w:t>
      </w:r>
    </w:p>
    <w:p w14:paraId="0A28B60E" w14:textId="77777777" w:rsidR="005D5E7B" w:rsidRPr="005D5E7B" w:rsidRDefault="005D5E7B" w:rsidP="00FA5CC5">
      <w:pPr>
        <w:pStyle w:val="PlainText"/>
        <w:rPr>
          <w:rFonts w:asciiTheme="minorHAnsi" w:hAnsiTheme="minorHAnsi"/>
          <w:szCs w:val="22"/>
        </w:rPr>
      </w:pPr>
    </w:p>
    <w:p w14:paraId="56DCFB58" w14:textId="77777777" w:rsidR="00FA5CC5" w:rsidRDefault="00FA5CC5" w:rsidP="00FA5CC5">
      <w:pPr>
        <w:pStyle w:val="PlainText"/>
        <w:rPr>
          <w:rFonts w:asciiTheme="minorHAnsi" w:hAnsiTheme="minorHAnsi"/>
          <w:szCs w:val="22"/>
        </w:rPr>
      </w:pPr>
      <w:r w:rsidRPr="005D5E7B">
        <w:rPr>
          <w:rFonts w:asciiTheme="minorHAnsi" w:hAnsiTheme="minorHAnsi"/>
          <w:szCs w:val="22"/>
        </w:rPr>
        <w:t xml:space="preserve">- </w:t>
      </w:r>
      <w:r w:rsidR="005D5E7B" w:rsidRPr="005D5E7B">
        <w:rPr>
          <w:rFonts w:asciiTheme="minorHAnsi" w:hAnsiTheme="minorHAnsi"/>
          <w:szCs w:val="22"/>
        </w:rPr>
        <w:t>p.8, lines 19--25: I appreciate your clarification of how your groups were chosen.  I'm curious what the actual mean math SAT or ACT for the different groups was; that is, how different are these groups, really?  Are the differences statistically significant?</w:t>
      </w:r>
    </w:p>
    <w:p w14:paraId="76A34B03" w14:textId="77777777" w:rsidR="00D7298E" w:rsidRDefault="003163BC" w:rsidP="00D7298E">
      <w:pPr>
        <w:pStyle w:val="PlainText"/>
        <w:rPr>
          <w:rFonts w:asciiTheme="minorHAnsi" w:hAnsiTheme="minorHAnsi"/>
          <w:color w:val="0000FF"/>
          <w:szCs w:val="22"/>
        </w:rPr>
      </w:pPr>
      <w:r w:rsidRPr="003163BC">
        <w:rPr>
          <w:rFonts w:asciiTheme="minorHAnsi" w:hAnsiTheme="minorHAnsi"/>
          <w:color w:val="0000FF"/>
          <w:szCs w:val="22"/>
        </w:rPr>
        <w:t>You raise an interesting question</w:t>
      </w:r>
      <w:r w:rsidR="00A22AA2">
        <w:rPr>
          <w:rFonts w:asciiTheme="minorHAnsi" w:hAnsiTheme="minorHAnsi"/>
          <w:color w:val="0000FF"/>
          <w:szCs w:val="22"/>
        </w:rPr>
        <w:t xml:space="preserve"> that </w:t>
      </w:r>
      <w:r w:rsidR="008E2825">
        <w:rPr>
          <w:rFonts w:asciiTheme="minorHAnsi" w:hAnsiTheme="minorHAnsi"/>
          <w:color w:val="0000FF"/>
          <w:szCs w:val="22"/>
        </w:rPr>
        <w:t>we did not consider previously</w:t>
      </w:r>
      <w:r w:rsidR="00A22AA2">
        <w:rPr>
          <w:rFonts w:asciiTheme="minorHAnsi" w:hAnsiTheme="minorHAnsi"/>
          <w:color w:val="0000FF"/>
          <w:szCs w:val="22"/>
        </w:rPr>
        <w:t xml:space="preserve">. </w:t>
      </w:r>
      <w:r w:rsidR="008E2825">
        <w:rPr>
          <w:rFonts w:asciiTheme="minorHAnsi" w:hAnsiTheme="minorHAnsi"/>
          <w:color w:val="0000FF"/>
          <w:szCs w:val="22"/>
        </w:rPr>
        <w:t xml:space="preserve">Upon closer </w:t>
      </w:r>
      <w:r w:rsidR="00190629">
        <w:rPr>
          <w:rFonts w:asciiTheme="minorHAnsi" w:hAnsiTheme="minorHAnsi"/>
          <w:color w:val="0000FF"/>
          <w:szCs w:val="22"/>
        </w:rPr>
        <w:t>inspection</w:t>
      </w:r>
      <w:r w:rsidR="008E2825">
        <w:rPr>
          <w:rFonts w:asciiTheme="minorHAnsi" w:hAnsiTheme="minorHAnsi"/>
          <w:color w:val="0000FF"/>
          <w:szCs w:val="22"/>
        </w:rPr>
        <w:t xml:space="preserve">, we </w:t>
      </w:r>
      <w:r w:rsidR="008337E2">
        <w:rPr>
          <w:rFonts w:asciiTheme="minorHAnsi" w:hAnsiTheme="minorHAnsi"/>
          <w:color w:val="0000FF"/>
          <w:szCs w:val="22"/>
        </w:rPr>
        <w:t xml:space="preserve">have </w:t>
      </w:r>
      <w:r w:rsidR="00A12C54">
        <w:rPr>
          <w:rFonts w:asciiTheme="minorHAnsi" w:hAnsiTheme="minorHAnsi"/>
          <w:color w:val="0000FF"/>
          <w:szCs w:val="22"/>
        </w:rPr>
        <w:t>confirmed</w:t>
      </w:r>
      <w:r w:rsidR="008E2825">
        <w:rPr>
          <w:rFonts w:asciiTheme="minorHAnsi" w:hAnsiTheme="minorHAnsi"/>
          <w:color w:val="0000FF"/>
          <w:szCs w:val="22"/>
        </w:rPr>
        <w:t xml:space="preserve"> </w:t>
      </w:r>
      <w:r w:rsidR="00A12C54">
        <w:rPr>
          <w:rFonts w:asciiTheme="minorHAnsi" w:hAnsiTheme="minorHAnsi"/>
          <w:color w:val="0000FF"/>
          <w:szCs w:val="22"/>
        </w:rPr>
        <w:t>a statistically significant difference</w:t>
      </w:r>
      <w:r w:rsidR="008E2825">
        <w:rPr>
          <w:rFonts w:asciiTheme="minorHAnsi" w:hAnsiTheme="minorHAnsi"/>
          <w:color w:val="0000FF"/>
          <w:szCs w:val="22"/>
        </w:rPr>
        <w:t xml:space="preserve"> between </w:t>
      </w:r>
      <w:r w:rsidR="00A12C54">
        <w:rPr>
          <w:rFonts w:asciiTheme="minorHAnsi" w:hAnsiTheme="minorHAnsi"/>
          <w:color w:val="0000FF"/>
          <w:szCs w:val="22"/>
        </w:rPr>
        <w:t xml:space="preserve">groups. </w:t>
      </w:r>
    </w:p>
    <w:p w14:paraId="7181AF71" w14:textId="77777777" w:rsidR="00A12C54" w:rsidRDefault="00A12C54" w:rsidP="00D7298E">
      <w:pPr>
        <w:pStyle w:val="PlainText"/>
        <w:rPr>
          <w:rFonts w:asciiTheme="minorHAnsi" w:hAnsiTheme="minorHAnsi"/>
          <w:color w:val="0000FF"/>
          <w:szCs w:val="22"/>
        </w:rPr>
      </w:pPr>
    </w:p>
    <w:p w14:paraId="17347DE9" w14:textId="77777777" w:rsidR="008E2825" w:rsidRDefault="008337E2" w:rsidP="00D7298E">
      <w:pPr>
        <w:pStyle w:val="PlainText"/>
        <w:rPr>
          <w:rFonts w:asciiTheme="minorHAnsi" w:hAnsiTheme="minorHAnsi"/>
          <w:color w:val="0000FF"/>
          <w:szCs w:val="22"/>
        </w:rPr>
      </w:pPr>
      <w:r>
        <w:rPr>
          <w:rFonts w:asciiTheme="minorHAnsi" w:hAnsiTheme="minorHAnsi"/>
          <w:color w:val="0000FF"/>
          <w:szCs w:val="22"/>
        </w:rPr>
        <w:t>Two sample</w:t>
      </w:r>
      <w:r w:rsidR="00A12C54">
        <w:rPr>
          <w:rFonts w:asciiTheme="minorHAnsi" w:hAnsiTheme="minorHAnsi"/>
          <w:color w:val="0000FF"/>
          <w:szCs w:val="22"/>
        </w:rPr>
        <w:t xml:space="preserve"> t-tests for the control</w:t>
      </w:r>
      <w:r>
        <w:rPr>
          <w:rFonts w:asciiTheme="minorHAnsi" w:hAnsiTheme="minorHAnsi"/>
          <w:color w:val="0000FF"/>
          <w:szCs w:val="22"/>
        </w:rPr>
        <w:t xml:space="preserve"> group show</w:t>
      </w:r>
      <w:r w:rsidR="00A12C54">
        <w:rPr>
          <w:rFonts w:asciiTheme="minorHAnsi" w:hAnsiTheme="minorHAnsi"/>
          <w:color w:val="0000FF"/>
          <w:szCs w:val="22"/>
        </w:rPr>
        <w:t xml:space="preserve"> </w:t>
      </w:r>
      <w:r>
        <w:rPr>
          <w:rFonts w:asciiTheme="minorHAnsi" w:hAnsiTheme="minorHAnsi"/>
          <w:color w:val="0000FF"/>
          <w:szCs w:val="22"/>
        </w:rPr>
        <w:t xml:space="preserve">differences in </w:t>
      </w:r>
      <w:r w:rsidR="00A12C54">
        <w:rPr>
          <w:rFonts w:asciiTheme="minorHAnsi" w:hAnsiTheme="minorHAnsi"/>
          <w:color w:val="0000FF"/>
          <w:szCs w:val="22"/>
        </w:rPr>
        <w:t xml:space="preserve">mean </w:t>
      </w:r>
      <w:r>
        <w:rPr>
          <w:rFonts w:asciiTheme="minorHAnsi" w:hAnsiTheme="minorHAnsi"/>
          <w:color w:val="0000FF"/>
          <w:szCs w:val="22"/>
        </w:rPr>
        <w:t>standardized test percentile scores</w:t>
      </w:r>
      <w:r w:rsidR="00190629">
        <w:rPr>
          <w:rFonts w:asciiTheme="minorHAnsi" w:hAnsiTheme="minorHAnsi"/>
          <w:color w:val="0000FF"/>
          <w:szCs w:val="22"/>
        </w:rPr>
        <w:t xml:space="preserve"> </w:t>
      </w:r>
      <w:r w:rsidR="00A12C54">
        <w:rPr>
          <w:rFonts w:asciiTheme="minorHAnsi" w:hAnsiTheme="minorHAnsi"/>
          <w:color w:val="0000FF"/>
          <w:szCs w:val="22"/>
        </w:rPr>
        <w:t xml:space="preserve">for each group </w:t>
      </w:r>
      <w:r>
        <w:rPr>
          <w:rFonts w:asciiTheme="minorHAnsi" w:hAnsiTheme="minorHAnsi"/>
          <w:color w:val="0000FF"/>
          <w:szCs w:val="22"/>
        </w:rPr>
        <w:t>were</w:t>
      </w:r>
      <w:r w:rsidR="00A12C54">
        <w:rPr>
          <w:rFonts w:asciiTheme="minorHAnsi" w:hAnsiTheme="minorHAnsi"/>
          <w:color w:val="0000FF"/>
          <w:szCs w:val="22"/>
        </w:rPr>
        <w:t xml:space="preserve"> statistically </w:t>
      </w:r>
      <w:r>
        <w:rPr>
          <w:rFonts w:asciiTheme="minorHAnsi" w:hAnsiTheme="minorHAnsi"/>
          <w:color w:val="0000FF"/>
          <w:szCs w:val="22"/>
        </w:rPr>
        <w:t>significant</w:t>
      </w:r>
      <w:r w:rsidR="008E2825">
        <w:rPr>
          <w:rFonts w:asciiTheme="minorHAnsi" w:hAnsiTheme="minorHAnsi"/>
          <w:color w:val="0000FF"/>
          <w:szCs w:val="22"/>
        </w:rPr>
        <w:t>:</w:t>
      </w:r>
    </w:p>
    <w:p w14:paraId="53CF10DC" w14:textId="77777777" w:rsidR="00D7298E" w:rsidRDefault="00D7298E" w:rsidP="008E2825">
      <w:pPr>
        <w:pStyle w:val="PlainText"/>
        <w:numPr>
          <w:ilvl w:val="0"/>
          <w:numId w:val="9"/>
        </w:numPr>
        <w:rPr>
          <w:rFonts w:asciiTheme="minorHAnsi" w:hAnsiTheme="minorHAnsi"/>
          <w:color w:val="0000FF"/>
          <w:szCs w:val="22"/>
        </w:rPr>
      </w:pPr>
      <w:r>
        <w:rPr>
          <w:rFonts w:asciiTheme="minorHAnsi" w:hAnsiTheme="minorHAnsi"/>
          <w:color w:val="0000FF"/>
          <w:szCs w:val="22"/>
        </w:rPr>
        <w:t>The difference between the high</w:t>
      </w:r>
      <w:r w:rsidR="008E2825">
        <w:rPr>
          <w:rFonts w:asciiTheme="minorHAnsi" w:hAnsiTheme="minorHAnsi"/>
          <w:color w:val="0000FF"/>
          <w:szCs w:val="22"/>
        </w:rPr>
        <w:t xml:space="preserve"> (</w:t>
      </w:r>
      <m:oMath>
        <m:r>
          <w:rPr>
            <w:rFonts w:ascii="Cambria Math" w:hAnsi="Cambria Math"/>
            <w:color w:val="0000FF"/>
            <w:szCs w:val="22"/>
          </w:rPr>
          <m:t>N = 46, M = 0.940, SD = 0.024</m:t>
        </m:r>
      </m:oMath>
      <w:r w:rsidR="008E2825">
        <w:rPr>
          <w:rFonts w:asciiTheme="minorHAnsi" w:hAnsiTheme="minorHAnsi"/>
          <w:color w:val="0000FF"/>
          <w:szCs w:val="22"/>
        </w:rPr>
        <w:t xml:space="preserve">) </w:t>
      </w:r>
      <w:r>
        <w:rPr>
          <w:rFonts w:asciiTheme="minorHAnsi" w:hAnsiTheme="minorHAnsi"/>
          <w:color w:val="0000FF"/>
          <w:szCs w:val="22"/>
        </w:rPr>
        <w:t>and medium</w:t>
      </w:r>
      <w:r w:rsidR="008E2825">
        <w:rPr>
          <w:rFonts w:asciiTheme="minorHAnsi" w:hAnsiTheme="minorHAnsi"/>
          <w:color w:val="0000FF"/>
          <w:szCs w:val="22"/>
        </w:rPr>
        <w:t xml:space="preserve"> (</w:t>
      </w:r>
      <m:oMath>
        <m:r>
          <w:rPr>
            <w:rFonts w:ascii="Cambria Math" w:hAnsi="Cambria Math"/>
            <w:color w:val="0000FF"/>
            <w:szCs w:val="22"/>
          </w:rPr>
          <m:t>N = 28, M = 0.860, SD = 0.023</m:t>
        </m:r>
      </m:oMath>
      <w:r w:rsidR="008E2825">
        <w:rPr>
          <w:rFonts w:asciiTheme="minorHAnsi" w:hAnsiTheme="minorHAnsi"/>
          <w:color w:val="0000FF"/>
          <w:szCs w:val="22"/>
        </w:rPr>
        <w:t>)</w:t>
      </w:r>
      <w:r>
        <w:rPr>
          <w:rFonts w:asciiTheme="minorHAnsi" w:hAnsiTheme="minorHAnsi"/>
          <w:color w:val="0000FF"/>
          <w:szCs w:val="22"/>
        </w:rPr>
        <w:t xml:space="preserve"> ability groups </w:t>
      </w:r>
      <w:r w:rsidR="008E2825">
        <w:rPr>
          <w:rFonts w:asciiTheme="minorHAnsi" w:hAnsiTheme="minorHAnsi"/>
          <w:color w:val="0000FF"/>
          <w:szCs w:val="22"/>
        </w:rPr>
        <w:t>wa</w:t>
      </w:r>
      <w:r>
        <w:rPr>
          <w:rFonts w:asciiTheme="minorHAnsi" w:hAnsiTheme="minorHAnsi"/>
          <w:color w:val="0000FF"/>
          <w:szCs w:val="22"/>
        </w:rPr>
        <w:t>s statistically significant</w:t>
      </w:r>
      <w:proofErr w:type="gramStart"/>
      <w:r>
        <w:rPr>
          <w:rFonts w:asciiTheme="minorHAnsi" w:hAnsiTheme="minorHAnsi"/>
          <w:color w:val="0000FF"/>
          <w:szCs w:val="22"/>
        </w:rPr>
        <w:t xml:space="preserve">, </w:t>
      </w:r>
      <m:oMath>
        <m:r>
          <w:ins w:id="0" w:author="DoD Admin" w:date="2018-05-27T13:15:00Z">
            <w:rPr>
              <w:rFonts w:ascii="Cambria Math" w:hAnsi="Cambria Math"/>
              <w:color w:val="0000FF"/>
              <w:szCs w:val="22"/>
            </w:rPr>
            <m:t/>
          </w:ins>
        </m:r>
        <w:proofErr w:type="gramEnd"/>
        <m:r>
          <w:ins w:id="1" w:author="DoD Admin" w:date="2018-05-27T13:15:00Z">
            <w:rPr>
              <w:rFonts w:ascii="Cambria Math" w:hAnsi="Cambria Math"/>
              <w:color w:val="0000FF"/>
              <w:szCs w:val="22"/>
            </w:rPr>
            <m:t/>
          </w:ins>
        </m:r>
        <m:r>
          <w:rPr>
            <w:rFonts w:ascii="Cambria Math" w:hAnsi="Cambria Math"/>
            <w:color w:val="0000FF"/>
            <w:szCs w:val="22"/>
          </w:rPr>
          <m:t>(58.254) = 13.97, p = 2.2</m:t>
        </m:r>
        <m:sSup>
          <m:sSupPr>
            <m:ctrlPr>
              <w:rPr>
                <w:rFonts w:ascii="Cambria Math" w:hAnsi="Cambria Math"/>
                <w:i/>
                <w:color w:val="0000FF"/>
                <w:szCs w:val="22"/>
              </w:rPr>
            </m:ctrlPr>
          </m:sSupPr>
          <m:e>
            <m:r>
              <w:rPr>
                <w:rFonts w:ascii="Cambria Math" w:hAnsi="Cambria Math"/>
                <w:color w:val="0000FF"/>
                <w:szCs w:val="22"/>
              </w:rPr>
              <m:t>e</m:t>
            </m:r>
          </m:e>
          <m:sup>
            <m:r>
              <w:rPr>
                <w:rFonts w:ascii="Cambria Math" w:hAnsi="Cambria Math"/>
                <w:color w:val="0000FF"/>
                <w:szCs w:val="22"/>
              </w:rPr>
              <m:t>-16</m:t>
            </m:r>
          </m:sup>
        </m:sSup>
      </m:oMath>
      <w:r>
        <w:rPr>
          <w:rFonts w:asciiTheme="minorHAnsi" w:hAnsiTheme="minorHAnsi"/>
          <w:color w:val="0000FF"/>
          <w:szCs w:val="22"/>
        </w:rPr>
        <w:t xml:space="preserve"> </w:t>
      </w:r>
      <w:r w:rsidR="008E2825">
        <w:rPr>
          <w:rFonts w:asciiTheme="minorHAnsi" w:hAnsiTheme="minorHAnsi"/>
          <w:color w:val="0000FF"/>
          <w:szCs w:val="22"/>
        </w:rPr>
        <w:t xml:space="preserve">. </w:t>
      </w:r>
    </w:p>
    <w:p w14:paraId="49C6B11F" w14:textId="77777777" w:rsidR="008E2825" w:rsidRDefault="008E2825" w:rsidP="008E2825">
      <w:pPr>
        <w:pStyle w:val="PlainText"/>
        <w:numPr>
          <w:ilvl w:val="0"/>
          <w:numId w:val="9"/>
        </w:numPr>
        <w:rPr>
          <w:rFonts w:asciiTheme="minorHAnsi" w:hAnsiTheme="minorHAnsi"/>
          <w:color w:val="0000FF"/>
          <w:szCs w:val="22"/>
        </w:rPr>
      </w:pPr>
      <w:r>
        <w:rPr>
          <w:rFonts w:asciiTheme="minorHAnsi" w:hAnsiTheme="minorHAnsi"/>
          <w:color w:val="0000FF"/>
          <w:szCs w:val="22"/>
        </w:rPr>
        <w:lastRenderedPageBreak/>
        <w:t>The difference between the medium (</w:t>
      </w:r>
      <m:oMath>
        <m:r>
          <w:rPr>
            <w:rFonts w:ascii="Cambria Math" w:hAnsi="Cambria Math"/>
            <w:color w:val="0000FF"/>
            <w:szCs w:val="22"/>
          </w:rPr>
          <m:t>N = 28, M = 0.860, SD = 0.023</m:t>
        </m:r>
      </m:oMath>
      <w:r>
        <w:rPr>
          <w:rFonts w:asciiTheme="minorHAnsi" w:hAnsiTheme="minorHAnsi"/>
          <w:color w:val="0000FF"/>
          <w:szCs w:val="22"/>
        </w:rPr>
        <w:t>) and low (</w:t>
      </w:r>
      <m:oMath>
        <m:r>
          <w:rPr>
            <w:rFonts w:ascii="Cambria Math" w:hAnsi="Cambria Math"/>
            <w:color w:val="0000FF"/>
            <w:szCs w:val="22"/>
          </w:rPr>
          <m:t>N = 26, M = 0.727, SD = 0.088</m:t>
        </m:r>
      </m:oMath>
      <w:r>
        <w:rPr>
          <w:rFonts w:asciiTheme="minorHAnsi" w:hAnsiTheme="minorHAnsi"/>
          <w:color w:val="0000FF"/>
          <w:szCs w:val="22"/>
        </w:rPr>
        <w:t>)</w:t>
      </w:r>
      <w:r w:rsidR="00FF37E2">
        <w:rPr>
          <w:rFonts w:asciiTheme="minorHAnsi" w:hAnsiTheme="minorHAnsi"/>
          <w:color w:val="0000FF"/>
          <w:szCs w:val="22"/>
        </w:rPr>
        <w:t xml:space="preserve"> ability groups </w:t>
      </w:r>
      <w:r>
        <w:rPr>
          <w:rFonts w:asciiTheme="minorHAnsi" w:hAnsiTheme="minorHAnsi"/>
          <w:color w:val="0000FF"/>
          <w:szCs w:val="22"/>
        </w:rPr>
        <w:t>was statistically significant</w:t>
      </w:r>
      <w:proofErr w:type="gramStart"/>
      <w:r>
        <w:rPr>
          <w:rFonts w:asciiTheme="minorHAnsi" w:hAnsiTheme="minorHAnsi"/>
          <w:color w:val="0000FF"/>
          <w:szCs w:val="22"/>
        </w:rPr>
        <w:t xml:space="preserve">, </w:t>
      </w:r>
      <w:proofErr w:type="gramEnd"/>
      <m:oMath>
        <m:r>
          <w:rPr>
            <w:rFonts w:ascii="Cambria Math" w:hAnsi="Cambria Math"/>
            <w:color w:val="0000FF"/>
            <w:szCs w:val="22"/>
          </w:rPr>
          <m:t>t(28.31) = 7.42, p = 4.1</m:t>
        </m:r>
        <m:sSup>
          <m:sSupPr>
            <m:ctrlPr>
              <w:rPr>
                <w:rFonts w:ascii="Cambria Math" w:hAnsi="Cambria Math"/>
                <w:i/>
                <w:color w:val="0000FF"/>
                <w:szCs w:val="22"/>
              </w:rPr>
            </m:ctrlPr>
          </m:sSupPr>
          <m:e>
            <m:r>
              <w:rPr>
                <w:rFonts w:ascii="Cambria Math" w:hAnsi="Cambria Math"/>
                <w:color w:val="0000FF"/>
                <w:szCs w:val="22"/>
              </w:rPr>
              <m:t>e</m:t>
            </m:r>
          </m:e>
          <m:sup>
            <m:r>
              <w:rPr>
                <w:rFonts w:ascii="Cambria Math" w:hAnsi="Cambria Math"/>
                <w:color w:val="0000FF"/>
                <w:szCs w:val="22"/>
              </w:rPr>
              <m:t>-08</m:t>
            </m:r>
          </m:sup>
        </m:sSup>
      </m:oMath>
      <w:r w:rsidR="00190629">
        <w:rPr>
          <w:rFonts w:asciiTheme="minorHAnsi" w:eastAsiaTheme="minorEastAsia" w:hAnsiTheme="minorHAnsi"/>
          <w:color w:val="0000FF"/>
          <w:szCs w:val="22"/>
        </w:rPr>
        <w:t>.</w:t>
      </w:r>
    </w:p>
    <w:p w14:paraId="6685CCFF" w14:textId="77777777" w:rsidR="008E2825" w:rsidRDefault="008E2825" w:rsidP="00D7298E">
      <w:pPr>
        <w:pStyle w:val="PlainText"/>
        <w:rPr>
          <w:rFonts w:asciiTheme="minorHAnsi" w:hAnsiTheme="minorHAnsi"/>
          <w:color w:val="0000FF"/>
          <w:szCs w:val="22"/>
        </w:rPr>
      </w:pPr>
    </w:p>
    <w:p w14:paraId="36165191" w14:textId="77777777" w:rsidR="008337E2" w:rsidRDefault="008337E2" w:rsidP="008337E2">
      <w:pPr>
        <w:pStyle w:val="PlainText"/>
        <w:rPr>
          <w:rFonts w:asciiTheme="minorHAnsi" w:hAnsiTheme="minorHAnsi"/>
          <w:color w:val="0000FF"/>
          <w:szCs w:val="22"/>
        </w:rPr>
      </w:pPr>
      <w:r>
        <w:rPr>
          <w:rFonts w:asciiTheme="minorHAnsi" w:hAnsiTheme="minorHAnsi"/>
          <w:color w:val="0000FF"/>
          <w:szCs w:val="22"/>
        </w:rPr>
        <w:t>Two sample t-tests for the treatment group show differences in mean standardized test percentile scores for each group were statistically significant:</w:t>
      </w:r>
    </w:p>
    <w:p w14:paraId="1143F5FB" w14:textId="77777777" w:rsidR="00FF37E2" w:rsidRDefault="00FF37E2" w:rsidP="00FF37E2">
      <w:pPr>
        <w:pStyle w:val="PlainText"/>
        <w:numPr>
          <w:ilvl w:val="0"/>
          <w:numId w:val="9"/>
        </w:numPr>
        <w:rPr>
          <w:rFonts w:asciiTheme="minorHAnsi" w:hAnsiTheme="minorHAnsi"/>
          <w:color w:val="0000FF"/>
          <w:szCs w:val="22"/>
        </w:rPr>
      </w:pPr>
      <w:r>
        <w:rPr>
          <w:rFonts w:asciiTheme="minorHAnsi" w:hAnsiTheme="minorHAnsi"/>
          <w:color w:val="0000FF"/>
          <w:szCs w:val="22"/>
        </w:rPr>
        <w:t>The difference between the high (</w:t>
      </w:r>
      <m:oMath>
        <m:r>
          <w:rPr>
            <w:rFonts w:ascii="Cambria Math" w:hAnsi="Cambria Math"/>
            <w:color w:val="0000FF"/>
            <w:szCs w:val="22"/>
          </w:rPr>
          <m:t>N = 44, M = 0.941, SD = 0.023</m:t>
        </m:r>
      </m:oMath>
      <w:r>
        <w:rPr>
          <w:rFonts w:asciiTheme="minorHAnsi" w:hAnsiTheme="minorHAnsi"/>
          <w:color w:val="0000FF"/>
          <w:szCs w:val="22"/>
        </w:rPr>
        <w:t>) and medium (</w:t>
      </w:r>
      <m:oMath>
        <m:r>
          <w:rPr>
            <w:rFonts w:ascii="Cambria Math" w:hAnsi="Cambria Math"/>
            <w:color w:val="0000FF"/>
            <w:szCs w:val="22"/>
          </w:rPr>
          <m:t>N = 33, M = 0.856, SD = 0.021</m:t>
        </m:r>
      </m:oMath>
      <w:r>
        <w:rPr>
          <w:rFonts w:asciiTheme="minorHAnsi" w:hAnsiTheme="minorHAnsi"/>
          <w:color w:val="0000FF"/>
          <w:szCs w:val="22"/>
        </w:rPr>
        <w:t>) ability groups was statistically significant</w:t>
      </w:r>
      <w:proofErr w:type="gramStart"/>
      <w:r>
        <w:rPr>
          <w:rFonts w:asciiTheme="minorHAnsi" w:hAnsiTheme="minorHAnsi"/>
          <w:color w:val="0000FF"/>
          <w:szCs w:val="22"/>
        </w:rPr>
        <w:t xml:space="preserve">, </w:t>
      </w:r>
      <m:oMath>
        <m:r>
          <w:ins w:id="2" w:author="DoD Admin" w:date="2018-05-27T13:15:00Z">
            <w:rPr>
              <w:rFonts w:ascii="Cambria Math" w:hAnsi="Cambria Math"/>
              <w:color w:val="0000FF"/>
              <w:szCs w:val="22"/>
            </w:rPr>
            <m:t/>
          </w:ins>
        </m:r>
        <w:proofErr w:type="gramEnd"/>
        <m:r>
          <w:ins w:id="3" w:author="DoD Admin" w:date="2018-05-27T13:15:00Z">
            <w:rPr>
              <w:rFonts w:ascii="Cambria Math" w:hAnsi="Cambria Math"/>
              <w:color w:val="0000FF"/>
              <w:szCs w:val="22"/>
            </w:rPr>
            <m:t/>
          </w:ins>
        </m:r>
        <m:r>
          <w:rPr>
            <w:rFonts w:ascii="Cambria Math" w:hAnsi="Cambria Math"/>
            <w:color w:val="0000FF"/>
            <w:szCs w:val="22"/>
          </w:rPr>
          <m:t>(72.43) = 16.54, p = 2.2</m:t>
        </m:r>
        <m:sSup>
          <m:sSupPr>
            <m:ctrlPr>
              <w:rPr>
                <w:rFonts w:ascii="Cambria Math" w:hAnsi="Cambria Math"/>
                <w:i/>
                <w:color w:val="0000FF"/>
                <w:szCs w:val="22"/>
              </w:rPr>
            </m:ctrlPr>
          </m:sSupPr>
          <m:e>
            <m:r>
              <w:rPr>
                <w:rFonts w:ascii="Cambria Math" w:hAnsi="Cambria Math"/>
                <w:color w:val="0000FF"/>
                <w:szCs w:val="22"/>
              </w:rPr>
              <m:t>e</m:t>
            </m:r>
          </m:e>
          <m:sup>
            <m:r>
              <w:rPr>
                <w:rFonts w:ascii="Cambria Math" w:hAnsi="Cambria Math"/>
                <w:color w:val="0000FF"/>
                <w:szCs w:val="22"/>
              </w:rPr>
              <m:t>-16</m:t>
            </m:r>
          </m:sup>
        </m:sSup>
      </m:oMath>
      <w:r>
        <w:rPr>
          <w:rFonts w:asciiTheme="minorHAnsi" w:hAnsiTheme="minorHAnsi"/>
          <w:color w:val="0000FF"/>
          <w:szCs w:val="22"/>
        </w:rPr>
        <w:t xml:space="preserve"> . </w:t>
      </w:r>
    </w:p>
    <w:p w14:paraId="77404A8A" w14:textId="77777777" w:rsidR="00FF37E2" w:rsidRDefault="00FF37E2" w:rsidP="00FF37E2">
      <w:pPr>
        <w:pStyle w:val="PlainText"/>
        <w:numPr>
          <w:ilvl w:val="0"/>
          <w:numId w:val="9"/>
        </w:numPr>
        <w:rPr>
          <w:rFonts w:asciiTheme="minorHAnsi" w:hAnsiTheme="minorHAnsi"/>
          <w:color w:val="0000FF"/>
          <w:szCs w:val="22"/>
        </w:rPr>
      </w:pPr>
      <w:r>
        <w:rPr>
          <w:rFonts w:asciiTheme="minorHAnsi" w:hAnsiTheme="minorHAnsi"/>
          <w:color w:val="0000FF"/>
          <w:szCs w:val="22"/>
        </w:rPr>
        <w:t>The difference between the medium (</w:t>
      </w:r>
      <m:oMath>
        <m:r>
          <w:rPr>
            <w:rFonts w:ascii="Cambria Math" w:hAnsi="Cambria Math"/>
            <w:color w:val="0000FF"/>
            <w:szCs w:val="22"/>
          </w:rPr>
          <m:t>N = 33, M = 0.856, SD = 0.021</m:t>
        </m:r>
      </m:oMath>
      <w:r>
        <w:rPr>
          <w:rFonts w:asciiTheme="minorHAnsi" w:hAnsiTheme="minorHAnsi"/>
          <w:color w:val="0000FF"/>
          <w:szCs w:val="22"/>
        </w:rPr>
        <w:t>) and low (</w:t>
      </w:r>
      <m:oMath>
        <m:r>
          <w:rPr>
            <w:rFonts w:ascii="Cambria Math" w:hAnsi="Cambria Math"/>
            <w:color w:val="0000FF"/>
            <w:szCs w:val="22"/>
          </w:rPr>
          <m:t>N = 20, M = 0.744, SD = 0.055</m:t>
        </m:r>
      </m:oMath>
      <w:r>
        <w:rPr>
          <w:rFonts w:asciiTheme="minorHAnsi" w:hAnsiTheme="minorHAnsi"/>
          <w:color w:val="0000FF"/>
          <w:szCs w:val="22"/>
        </w:rPr>
        <w:t>) ability groups was statistically significant</w:t>
      </w:r>
      <w:proofErr w:type="gramStart"/>
      <w:r>
        <w:rPr>
          <w:rFonts w:asciiTheme="minorHAnsi" w:hAnsiTheme="minorHAnsi"/>
          <w:color w:val="0000FF"/>
          <w:szCs w:val="22"/>
        </w:rPr>
        <w:t xml:space="preserve">, </w:t>
      </w:r>
      <w:proofErr w:type="gramEnd"/>
      <m:oMath>
        <m:r>
          <w:rPr>
            <w:rFonts w:ascii="Cambria Math" w:hAnsi="Cambria Math"/>
            <w:color w:val="0000FF"/>
            <w:szCs w:val="22"/>
          </w:rPr>
          <m:t>t(22.45) = 8.67, p = 1.266</m:t>
        </m:r>
        <m:sSup>
          <m:sSupPr>
            <m:ctrlPr>
              <w:rPr>
                <w:rFonts w:ascii="Cambria Math" w:hAnsi="Cambria Math"/>
                <w:i/>
                <w:color w:val="0000FF"/>
                <w:szCs w:val="22"/>
              </w:rPr>
            </m:ctrlPr>
          </m:sSupPr>
          <m:e>
            <m:r>
              <w:rPr>
                <w:rFonts w:ascii="Cambria Math" w:hAnsi="Cambria Math"/>
                <w:color w:val="0000FF"/>
                <w:szCs w:val="22"/>
              </w:rPr>
              <m:t>e</m:t>
            </m:r>
          </m:e>
          <m:sup>
            <m:r>
              <w:rPr>
                <w:rFonts w:ascii="Cambria Math" w:hAnsi="Cambria Math"/>
                <w:color w:val="0000FF"/>
                <w:szCs w:val="22"/>
              </w:rPr>
              <m:t>-08</m:t>
            </m:r>
          </m:sup>
        </m:sSup>
      </m:oMath>
      <w:r w:rsidR="00190629">
        <w:rPr>
          <w:rFonts w:asciiTheme="minorHAnsi" w:eastAsiaTheme="minorEastAsia" w:hAnsiTheme="minorHAnsi"/>
          <w:color w:val="0000FF"/>
          <w:szCs w:val="22"/>
        </w:rPr>
        <w:t>.</w:t>
      </w:r>
    </w:p>
    <w:p w14:paraId="78787E59" w14:textId="77777777" w:rsidR="00FF37E2" w:rsidRDefault="00FF37E2" w:rsidP="00D7298E">
      <w:pPr>
        <w:pStyle w:val="PlainText"/>
        <w:rPr>
          <w:rFonts w:asciiTheme="minorHAnsi" w:hAnsiTheme="minorHAnsi"/>
          <w:color w:val="0000FF"/>
          <w:szCs w:val="22"/>
        </w:rPr>
      </w:pPr>
    </w:p>
    <w:p w14:paraId="41942407" w14:textId="77777777" w:rsidR="005D5E7B" w:rsidRDefault="00190629" w:rsidP="00FA5CC5">
      <w:pPr>
        <w:pStyle w:val="PlainText"/>
        <w:rPr>
          <w:rFonts w:asciiTheme="minorHAnsi" w:hAnsiTheme="minorHAnsi"/>
          <w:color w:val="0000FF"/>
          <w:szCs w:val="22"/>
        </w:rPr>
      </w:pPr>
      <w:r>
        <w:rPr>
          <w:rFonts w:asciiTheme="minorHAnsi" w:hAnsiTheme="minorHAnsi"/>
          <w:color w:val="0000FF"/>
          <w:szCs w:val="22"/>
        </w:rPr>
        <w:t xml:space="preserve">Last, a visual inspection of box plots illustrates </w:t>
      </w:r>
      <w:r w:rsidR="00531FDA">
        <w:rPr>
          <w:rFonts w:asciiTheme="minorHAnsi" w:hAnsiTheme="minorHAnsi"/>
          <w:color w:val="0000FF"/>
          <w:szCs w:val="22"/>
        </w:rPr>
        <w:t xml:space="preserve">the </w:t>
      </w:r>
      <w:r>
        <w:rPr>
          <w:rFonts w:asciiTheme="minorHAnsi" w:hAnsiTheme="minorHAnsi"/>
          <w:color w:val="0000FF"/>
          <w:szCs w:val="22"/>
        </w:rPr>
        <w:t xml:space="preserve">differences </w:t>
      </w:r>
      <w:r w:rsidR="00531FDA">
        <w:rPr>
          <w:rFonts w:asciiTheme="minorHAnsi" w:hAnsiTheme="minorHAnsi"/>
          <w:color w:val="0000FF"/>
          <w:szCs w:val="22"/>
        </w:rPr>
        <w:t>between</w:t>
      </w:r>
      <w:r>
        <w:rPr>
          <w:rFonts w:asciiTheme="minorHAnsi" w:hAnsiTheme="minorHAnsi"/>
          <w:color w:val="0000FF"/>
          <w:szCs w:val="22"/>
        </w:rPr>
        <w:t xml:space="preserve"> ability</w:t>
      </w:r>
      <w:r w:rsidR="00531FDA">
        <w:rPr>
          <w:rFonts w:asciiTheme="minorHAnsi" w:hAnsiTheme="minorHAnsi"/>
          <w:color w:val="0000FF"/>
          <w:szCs w:val="22"/>
        </w:rPr>
        <w:t xml:space="preserve"> groups and the similarity of ability group performances across the control and treatment groups.  </w:t>
      </w:r>
      <w:r>
        <w:rPr>
          <w:rFonts w:asciiTheme="minorHAnsi" w:hAnsiTheme="minorHAnsi"/>
          <w:color w:val="0000FF"/>
          <w:szCs w:val="22"/>
        </w:rPr>
        <w:t xml:space="preserve"> </w:t>
      </w:r>
    </w:p>
    <w:p w14:paraId="6B36F895" w14:textId="77777777" w:rsidR="003163BC" w:rsidRDefault="003163BC" w:rsidP="00FA5CC5">
      <w:pPr>
        <w:pStyle w:val="PlainText"/>
        <w:rPr>
          <w:rFonts w:asciiTheme="minorHAnsi" w:hAnsiTheme="minorHAnsi"/>
          <w:color w:val="0000FF"/>
          <w:szCs w:val="22"/>
        </w:rPr>
      </w:pPr>
      <w:r>
        <w:rPr>
          <w:noProof/>
        </w:rPr>
        <w:drawing>
          <wp:anchor distT="0" distB="0" distL="114300" distR="114300" simplePos="0" relativeHeight="251658240" behindDoc="0" locked="0" layoutInCell="1" allowOverlap="1" wp14:anchorId="55316BE0" wp14:editId="64044784">
            <wp:simplePos x="914400" y="2971800"/>
            <wp:positionH relativeFrom="column">
              <wp:align>left</wp:align>
            </wp:positionH>
            <wp:positionV relativeFrom="paragraph">
              <wp:align>top</wp:align>
            </wp:positionV>
            <wp:extent cx="5705856" cy="2253082"/>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b="7136"/>
                    <a:stretch/>
                  </pic:blipFill>
                  <pic:spPr bwMode="auto">
                    <a:xfrm>
                      <a:off x="0" y="0"/>
                      <a:ext cx="5705856" cy="2253082"/>
                    </a:xfrm>
                    <a:prstGeom prst="rect">
                      <a:avLst/>
                    </a:prstGeom>
                    <a:ln>
                      <a:noFill/>
                    </a:ln>
                    <a:extLst>
                      <a:ext uri="{53640926-AAD7-44D8-BBD7-CCE9431645EC}">
                        <a14:shadowObscured xmlns:a14="http://schemas.microsoft.com/office/drawing/2010/main"/>
                      </a:ext>
                    </a:extLst>
                  </pic:spPr>
                </pic:pic>
              </a:graphicData>
            </a:graphic>
          </wp:anchor>
        </w:drawing>
      </w:r>
      <w:r w:rsidR="00555FD0">
        <w:rPr>
          <w:rFonts w:asciiTheme="minorHAnsi" w:hAnsiTheme="minorHAnsi"/>
          <w:color w:val="0000FF"/>
          <w:szCs w:val="22"/>
        </w:rPr>
        <w:br w:type="textWrapping" w:clear="all"/>
      </w:r>
    </w:p>
    <w:p w14:paraId="36EB5661"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 xml:space="preserve"> - </w:t>
      </w:r>
      <w:r w:rsidR="00531FDA" w:rsidRPr="00531FDA">
        <w:rPr>
          <w:rFonts w:asciiTheme="minorHAnsi" w:hAnsiTheme="minorHAnsi"/>
          <w:szCs w:val="22"/>
        </w:rPr>
        <w:t>p.10, lines 20--23: This is probably not within the scope of this paper, but I wonder if the lack of observed impact from homework is for the lower ability students a reflection of their (relative) lack of success on the homework in the first place.  That is, if one had a large enough sample that one could restricted consideration only to those students in each group who scored, say, 90% or better on the homework, would the results change?</w:t>
      </w:r>
    </w:p>
    <w:p w14:paraId="7D5D9097" w14:textId="77777777" w:rsidR="00DF30D0" w:rsidRDefault="00943042" w:rsidP="00FA5CC5">
      <w:pPr>
        <w:pStyle w:val="PlainText"/>
        <w:rPr>
          <w:rFonts w:asciiTheme="minorHAnsi" w:hAnsiTheme="minorHAnsi"/>
          <w:color w:val="0000FF"/>
          <w:szCs w:val="22"/>
        </w:rPr>
      </w:pPr>
      <w:commentRangeStart w:id="4"/>
      <w:r>
        <w:rPr>
          <w:rFonts w:asciiTheme="minorHAnsi" w:hAnsiTheme="minorHAnsi"/>
          <w:color w:val="0000FF"/>
          <w:szCs w:val="22"/>
        </w:rPr>
        <w:t>We a</w:t>
      </w:r>
      <w:r w:rsidR="003565AA">
        <w:rPr>
          <w:rFonts w:asciiTheme="minorHAnsi" w:hAnsiTheme="minorHAnsi"/>
          <w:color w:val="0000FF"/>
          <w:szCs w:val="22"/>
        </w:rPr>
        <w:t xml:space="preserve">gree </w:t>
      </w:r>
      <w:r w:rsidR="00B948BF">
        <w:rPr>
          <w:rFonts w:asciiTheme="minorHAnsi" w:hAnsiTheme="minorHAnsi"/>
          <w:color w:val="0000FF"/>
          <w:szCs w:val="22"/>
        </w:rPr>
        <w:t xml:space="preserve">the </w:t>
      </w:r>
      <w:r w:rsidR="003565AA">
        <w:rPr>
          <w:rFonts w:asciiTheme="minorHAnsi" w:hAnsiTheme="minorHAnsi"/>
          <w:color w:val="0000FF"/>
          <w:szCs w:val="22"/>
        </w:rPr>
        <w:t xml:space="preserve">lack of observed impact for </w:t>
      </w:r>
      <w:r w:rsidR="00B948BF">
        <w:rPr>
          <w:rFonts w:asciiTheme="minorHAnsi" w:hAnsiTheme="minorHAnsi"/>
          <w:color w:val="0000FF"/>
          <w:szCs w:val="22"/>
        </w:rPr>
        <w:t>low</w:t>
      </w:r>
      <w:r w:rsidR="003565AA">
        <w:rPr>
          <w:rFonts w:asciiTheme="minorHAnsi" w:hAnsiTheme="minorHAnsi"/>
          <w:color w:val="0000FF"/>
          <w:szCs w:val="22"/>
        </w:rPr>
        <w:t>er</w:t>
      </w:r>
      <w:r w:rsidR="00B948BF">
        <w:rPr>
          <w:rFonts w:asciiTheme="minorHAnsi" w:hAnsiTheme="minorHAnsi"/>
          <w:color w:val="0000FF"/>
          <w:szCs w:val="22"/>
        </w:rPr>
        <w:t xml:space="preserve"> </w:t>
      </w:r>
      <w:r w:rsidR="00DF30D0">
        <w:rPr>
          <w:rFonts w:asciiTheme="minorHAnsi" w:hAnsiTheme="minorHAnsi"/>
          <w:color w:val="0000FF"/>
          <w:szCs w:val="22"/>
        </w:rPr>
        <w:t xml:space="preserve">ability </w:t>
      </w:r>
      <w:r w:rsidR="00B948BF">
        <w:rPr>
          <w:rFonts w:asciiTheme="minorHAnsi" w:hAnsiTheme="minorHAnsi"/>
          <w:color w:val="0000FF"/>
          <w:szCs w:val="22"/>
        </w:rPr>
        <w:t>student</w:t>
      </w:r>
      <w:r w:rsidR="003565AA">
        <w:rPr>
          <w:rFonts w:asciiTheme="minorHAnsi" w:hAnsiTheme="minorHAnsi"/>
          <w:color w:val="0000FF"/>
          <w:szCs w:val="22"/>
        </w:rPr>
        <w:t>s</w:t>
      </w:r>
      <w:r w:rsidR="00B948BF">
        <w:rPr>
          <w:rFonts w:asciiTheme="minorHAnsi" w:hAnsiTheme="minorHAnsi"/>
          <w:color w:val="0000FF"/>
          <w:szCs w:val="22"/>
        </w:rPr>
        <w:t xml:space="preserve"> is likely a reflection of their </w:t>
      </w:r>
      <w:r w:rsidR="003565AA">
        <w:rPr>
          <w:rFonts w:asciiTheme="minorHAnsi" w:hAnsiTheme="minorHAnsi"/>
          <w:color w:val="0000FF"/>
          <w:szCs w:val="22"/>
        </w:rPr>
        <w:t>lack of success on the homework</w:t>
      </w:r>
      <w:r w:rsidR="00F02703">
        <w:rPr>
          <w:rFonts w:asciiTheme="minorHAnsi" w:hAnsiTheme="minorHAnsi"/>
          <w:color w:val="0000FF"/>
          <w:szCs w:val="22"/>
        </w:rPr>
        <w:t>, and our</w:t>
      </w:r>
      <w:r w:rsidR="00934071">
        <w:rPr>
          <w:rFonts w:asciiTheme="minorHAnsi" w:hAnsiTheme="minorHAnsi"/>
          <w:color w:val="0000FF"/>
          <w:szCs w:val="22"/>
        </w:rPr>
        <w:t xml:space="preserve"> </w:t>
      </w:r>
      <w:r w:rsidR="00F02703">
        <w:rPr>
          <w:rFonts w:asciiTheme="minorHAnsi" w:hAnsiTheme="minorHAnsi"/>
          <w:color w:val="0000FF"/>
          <w:szCs w:val="22"/>
        </w:rPr>
        <w:t xml:space="preserve">experimental </w:t>
      </w:r>
      <w:r w:rsidR="00934071">
        <w:rPr>
          <w:rFonts w:asciiTheme="minorHAnsi" w:hAnsiTheme="minorHAnsi"/>
          <w:color w:val="0000FF"/>
          <w:szCs w:val="22"/>
        </w:rPr>
        <w:t xml:space="preserve">data appears to support </w:t>
      </w:r>
      <w:r w:rsidR="00A12C54">
        <w:rPr>
          <w:rFonts w:asciiTheme="minorHAnsi" w:hAnsiTheme="minorHAnsi"/>
          <w:color w:val="0000FF"/>
          <w:szCs w:val="22"/>
        </w:rPr>
        <w:t>this</w:t>
      </w:r>
      <w:r w:rsidR="00934071">
        <w:rPr>
          <w:rFonts w:asciiTheme="minorHAnsi" w:hAnsiTheme="minorHAnsi"/>
          <w:color w:val="0000FF"/>
          <w:szCs w:val="22"/>
        </w:rPr>
        <w:t xml:space="preserve"> explanation</w:t>
      </w:r>
      <w:r w:rsidR="00DF30D0">
        <w:rPr>
          <w:rFonts w:asciiTheme="minorHAnsi" w:hAnsiTheme="minorHAnsi"/>
          <w:color w:val="0000FF"/>
          <w:szCs w:val="22"/>
        </w:rPr>
        <w:t xml:space="preserve"> to some degree</w:t>
      </w:r>
      <w:r w:rsidR="00F02703">
        <w:rPr>
          <w:rFonts w:asciiTheme="minorHAnsi" w:hAnsiTheme="minorHAnsi"/>
          <w:color w:val="0000FF"/>
          <w:szCs w:val="22"/>
        </w:rPr>
        <w:t xml:space="preserve">. </w:t>
      </w:r>
      <w:r w:rsidR="00DA4244">
        <w:rPr>
          <w:rFonts w:asciiTheme="minorHAnsi" w:hAnsiTheme="minorHAnsi"/>
          <w:color w:val="0000FF"/>
          <w:szCs w:val="22"/>
        </w:rPr>
        <w:t xml:space="preserve">Unfortunately, our sample size is insufficient to </w:t>
      </w:r>
      <w:r w:rsidR="00DF30D0">
        <w:rPr>
          <w:rFonts w:asciiTheme="minorHAnsi" w:hAnsiTheme="minorHAnsi"/>
          <w:color w:val="0000FF"/>
          <w:szCs w:val="22"/>
        </w:rPr>
        <w:t xml:space="preserve">draw statistically significant conclusions. </w:t>
      </w:r>
    </w:p>
    <w:p w14:paraId="0980EA65" w14:textId="77777777" w:rsidR="00DF30D0" w:rsidRDefault="00DF30D0" w:rsidP="00FA5CC5">
      <w:pPr>
        <w:pStyle w:val="PlainText"/>
        <w:rPr>
          <w:rFonts w:asciiTheme="minorHAnsi" w:hAnsiTheme="minorHAnsi"/>
          <w:color w:val="0000FF"/>
          <w:szCs w:val="22"/>
        </w:rPr>
      </w:pPr>
    </w:p>
    <w:p w14:paraId="31ACC9C8" w14:textId="77777777" w:rsidR="003565AA" w:rsidRDefault="00DF30D0" w:rsidP="00FA5CC5">
      <w:pPr>
        <w:pStyle w:val="PlainText"/>
        <w:rPr>
          <w:rFonts w:asciiTheme="minorHAnsi" w:hAnsiTheme="minorHAnsi"/>
          <w:color w:val="0000FF"/>
          <w:szCs w:val="22"/>
        </w:rPr>
      </w:pPr>
      <w:r>
        <w:rPr>
          <w:rFonts w:asciiTheme="minorHAnsi" w:hAnsiTheme="minorHAnsi"/>
          <w:color w:val="0000FF"/>
          <w:szCs w:val="22"/>
        </w:rPr>
        <w:t xml:space="preserve">Only 1 student in the control group had a homework average above 80%, so we are not able to </w:t>
      </w:r>
      <w:r w:rsidR="00DA4244">
        <w:rPr>
          <w:rFonts w:asciiTheme="minorHAnsi" w:hAnsiTheme="minorHAnsi"/>
          <w:color w:val="0000FF"/>
          <w:szCs w:val="22"/>
        </w:rPr>
        <w:t>subset the low-ability groups in</w:t>
      </w:r>
      <w:r w:rsidR="0007113C">
        <w:rPr>
          <w:rFonts w:asciiTheme="minorHAnsi" w:hAnsiTheme="minorHAnsi"/>
          <w:color w:val="0000FF"/>
          <w:szCs w:val="22"/>
        </w:rPr>
        <w:t xml:space="preserve"> the manner you described</w:t>
      </w:r>
      <w:r w:rsidR="00DA4244">
        <w:rPr>
          <w:rFonts w:asciiTheme="minorHAnsi" w:hAnsiTheme="minorHAnsi"/>
          <w:color w:val="0000FF"/>
          <w:szCs w:val="22"/>
        </w:rPr>
        <w:t xml:space="preserve">. </w:t>
      </w:r>
      <w:r w:rsidR="00241750">
        <w:rPr>
          <w:rFonts w:asciiTheme="minorHAnsi" w:hAnsiTheme="minorHAnsi"/>
          <w:color w:val="0000FF"/>
          <w:szCs w:val="22"/>
        </w:rPr>
        <w:t>However</w:t>
      </w:r>
      <w:r w:rsidR="0007113C">
        <w:rPr>
          <w:rFonts w:asciiTheme="minorHAnsi" w:hAnsiTheme="minorHAnsi"/>
          <w:color w:val="0000FF"/>
          <w:szCs w:val="22"/>
        </w:rPr>
        <w:t>,</w:t>
      </w:r>
      <w:r w:rsidR="003565AA">
        <w:rPr>
          <w:rFonts w:asciiTheme="minorHAnsi" w:hAnsiTheme="minorHAnsi"/>
          <w:color w:val="0000FF"/>
          <w:szCs w:val="22"/>
        </w:rPr>
        <w:t xml:space="preserve"> </w:t>
      </w:r>
      <w:r w:rsidR="00E75F76">
        <w:rPr>
          <w:rFonts w:asciiTheme="minorHAnsi" w:hAnsiTheme="minorHAnsi"/>
          <w:color w:val="0000FF"/>
          <w:szCs w:val="22"/>
        </w:rPr>
        <w:t xml:space="preserve">it is possible to compare </w:t>
      </w:r>
      <w:r w:rsidR="00241750">
        <w:rPr>
          <w:rFonts w:asciiTheme="minorHAnsi" w:hAnsiTheme="minorHAnsi"/>
          <w:color w:val="0000FF"/>
          <w:szCs w:val="22"/>
        </w:rPr>
        <w:t xml:space="preserve">9 students in the treatment group </w:t>
      </w:r>
      <w:r w:rsidR="00E75F76">
        <w:rPr>
          <w:rFonts w:asciiTheme="minorHAnsi" w:hAnsiTheme="minorHAnsi"/>
          <w:color w:val="0000FF"/>
          <w:szCs w:val="22"/>
        </w:rPr>
        <w:t xml:space="preserve">who </w:t>
      </w:r>
      <w:r w:rsidR="00241750">
        <w:rPr>
          <w:rFonts w:asciiTheme="minorHAnsi" w:hAnsiTheme="minorHAnsi"/>
          <w:color w:val="0000FF"/>
          <w:szCs w:val="22"/>
        </w:rPr>
        <w:t>had a homework average of 80% of better</w:t>
      </w:r>
      <w:r w:rsidR="00E75F76">
        <w:rPr>
          <w:rFonts w:asciiTheme="minorHAnsi" w:hAnsiTheme="minorHAnsi"/>
          <w:color w:val="0000FF"/>
          <w:szCs w:val="22"/>
        </w:rPr>
        <w:t xml:space="preserve"> with the low-ability </w:t>
      </w:r>
      <w:r>
        <w:rPr>
          <w:rFonts w:asciiTheme="minorHAnsi" w:hAnsiTheme="minorHAnsi"/>
          <w:color w:val="0000FF"/>
          <w:szCs w:val="22"/>
        </w:rPr>
        <w:t>students in</w:t>
      </w:r>
      <w:r w:rsidR="000E1AAC">
        <w:rPr>
          <w:rFonts w:asciiTheme="minorHAnsi" w:hAnsiTheme="minorHAnsi"/>
          <w:color w:val="0000FF"/>
          <w:szCs w:val="22"/>
        </w:rPr>
        <w:t xml:space="preserve"> the control</w:t>
      </w:r>
      <w:r>
        <w:rPr>
          <w:rFonts w:asciiTheme="minorHAnsi" w:hAnsiTheme="minorHAnsi"/>
          <w:color w:val="0000FF"/>
          <w:szCs w:val="22"/>
        </w:rPr>
        <w:t xml:space="preserve"> group.  </w:t>
      </w:r>
      <w:r w:rsidR="00241750">
        <w:rPr>
          <w:rFonts w:asciiTheme="minorHAnsi" w:hAnsiTheme="minorHAnsi"/>
          <w:color w:val="0000FF"/>
          <w:szCs w:val="22"/>
        </w:rPr>
        <w:t xml:space="preserve">These 9 individuals </w:t>
      </w:r>
      <w:r w:rsidR="00F02703">
        <w:rPr>
          <w:rFonts w:asciiTheme="minorHAnsi" w:hAnsiTheme="minorHAnsi"/>
          <w:color w:val="0000FF"/>
          <w:szCs w:val="22"/>
        </w:rPr>
        <w:t xml:space="preserve">outperformed the low-ability </w:t>
      </w:r>
      <w:r w:rsidR="00DA4244">
        <w:rPr>
          <w:rFonts w:asciiTheme="minorHAnsi" w:hAnsiTheme="minorHAnsi"/>
          <w:color w:val="0000FF"/>
          <w:szCs w:val="22"/>
        </w:rPr>
        <w:t>students</w:t>
      </w:r>
      <w:r w:rsidR="000E1AAC">
        <w:rPr>
          <w:rFonts w:asciiTheme="minorHAnsi" w:hAnsiTheme="minorHAnsi"/>
          <w:color w:val="0000FF"/>
          <w:szCs w:val="22"/>
        </w:rPr>
        <w:t xml:space="preserve"> in the control</w:t>
      </w:r>
      <w:r>
        <w:rPr>
          <w:rFonts w:asciiTheme="minorHAnsi" w:hAnsiTheme="minorHAnsi"/>
          <w:color w:val="0000FF"/>
          <w:szCs w:val="22"/>
        </w:rPr>
        <w:t xml:space="preserve"> by 8.4%, 3.8%, 7</w:t>
      </w:r>
      <w:r w:rsidR="00F02703">
        <w:rPr>
          <w:rFonts w:asciiTheme="minorHAnsi" w:hAnsiTheme="minorHAnsi"/>
          <w:color w:val="0000FF"/>
          <w:szCs w:val="22"/>
        </w:rPr>
        <w:t>.6%, and</w:t>
      </w:r>
      <w:r>
        <w:rPr>
          <w:rFonts w:asciiTheme="minorHAnsi" w:hAnsiTheme="minorHAnsi"/>
          <w:color w:val="0000FF"/>
          <w:szCs w:val="22"/>
        </w:rPr>
        <w:t xml:space="preserve"> 5.8</w:t>
      </w:r>
      <w:r w:rsidR="00F02703">
        <w:rPr>
          <w:rFonts w:asciiTheme="minorHAnsi" w:hAnsiTheme="minorHAnsi"/>
          <w:color w:val="0000FF"/>
          <w:szCs w:val="22"/>
        </w:rPr>
        <w:t>% on the 2</w:t>
      </w:r>
      <w:r w:rsidR="00F02703" w:rsidRPr="00F02703">
        <w:rPr>
          <w:rFonts w:asciiTheme="minorHAnsi" w:hAnsiTheme="minorHAnsi"/>
          <w:color w:val="0000FF"/>
          <w:szCs w:val="22"/>
          <w:vertAlign w:val="superscript"/>
        </w:rPr>
        <w:t>nd</w:t>
      </w:r>
      <w:r w:rsidR="00F02703">
        <w:rPr>
          <w:rFonts w:asciiTheme="minorHAnsi" w:hAnsiTheme="minorHAnsi"/>
          <w:color w:val="0000FF"/>
          <w:szCs w:val="22"/>
        </w:rPr>
        <w:t>, 3</w:t>
      </w:r>
      <w:r w:rsidR="00F02703" w:rsidRPr="00F02703">
        <w:rPr>
          <w:rFonts w:asciiTheme="minorHAnsi" w:hAnsiTheme="minorHAnsi"/>
          <w:color w:val="0000FF"/>
          <w:szCs w:val="22"/>
          <w:vertAlign w:val="superscript"/>
        </w:rPr>
        <w:t>rd</w:t>
      </w:r>
      <w:r w:rsidR="00F02703">
        <w:rPr>
          <w:rFonts w:asciiTheme="minorHAnsi" w:hAnsiTheme="minorHAnsi"/>
          <w:color w:val="0000FF"/>
          <w:szCs w:val="22"/>
        </w:rPr>
        <w:t>, 4</w:t>
      </w:r>
      <w:r w:rsidR="00F02703" w:rsidRPr="00F02703">
        <w:rPr>
          <w:rFonts w:asciiTheme="minorHAnsi" w:hAnsiTheme="minorHAnsi"/>
          <w:color w:val="0000FF"/>
          <w:szCs w:val="22"/>
          <w:vertAlign w:val="superscript"/>
        </w:rPr>
        <w:t>th</w:t>
      </w:r>
      <w:r w:rsidR="00241750">
        <w:rPr>
          <w:rFonts w:asciiTheme="minorHAnsi" w:hAnsiTheme="minorHAnsi"/>
          <w:color w:val="0000FF"/>
          <w:szCs w:val="22"/>
        </w:rPr>
        <w:t>, and final exams respectively, and t</w:t>
      </w:r>
      <w:r w:rsidR="00F97FFA">
        <w:rPr>
          <w:rFonts w:asciiTheme="minorHAnsi" w:hAnsiTheme="minorHAnsi"/>
          <w:color w:val="0000FF"/>
          <w:szCs w:val="22"/>
        </w:rPr>
        <w:t>he effect</w:t>
      </w:r>
      <w:r>
        <w:rPr>
          <w:rFonts w:asciiTheme="minorHAnsi" w:hAnsiTheme="minorHAnsi"/>
          <w:color w:val="0000FF"/>
          <w:szCs w:val="22"/>
        </w:rPr>
        <w:t xml:space="preserve"> on the</w:t>
      </w:r>
      <w:r w:rsidR="00F97FFA">
        <w:rPr>
          <w:rFonts w:asciiTheme="minorHAnsi" w:hAnsiTheme="minorHAnsi"/>
          <w:color w:val="0000FF"/>
          <w:szCs w:val="22"/>
        </w:rPr>
        <w:t xml:space="preserve"> final exam </w:t>
      </w:r>
      <w:r>
        <w:rPr>
          <w:rFonts w:asciiTheme="minorHAnsi" w:hAnsiTheme="minorHAnsi"/>
          <w:color w:val="0000FF"/>
          <w:szCs w:val="22"/>
        </w:rPr>
        <w:t>was</w:t>
      </w:r>
      <w:r w:rsidR="00F97FFA">
        <w:rPr>
          <w:rFonts w:asciiTheme="minorHAnsi" w:hAnsiTheme="minorHAnsi"/>
          <w:color w:val="0000FF"/>
          <w:szCs w:val="22"/>
        </w:rPr>
        <w:t xml:space="preserve"> statistically significant.</w:t>
      </w:r>
    </w:p>
    <w:p w14:paraId="4CC5D41F" w14:textId="77777777" w:rsidR="003565AA" w:rsidRDefault="003565AA" w:rsidP="00FA5CC5">
      <w:pPr>
        <w:pStyle w:val="PlainText"/>
        <w:rPr>
          <w:rFonts w:asciiTheme="minorHAnsi" w:hAnsiTheme="minorHAnsi"/>
          <w:color w:val="0000FF"/>
          <w:szCs w:val="22"/>
        </w:rPr>
      </w:pPr>
    </w:p>
    <w:tbl>
      <w:tblPr>
        <w:tblStyle w:val="TableGrid"/>
        <w:tblW w:w="0" w:type="auto"/>
        <w:jc w:val="center"/>
        <w:tblLook w:val="04A0" w:firstRow="1" w:lastRow="0" w:firstColumn="1" w:lastColumn="0" w:noHBand="0" w:noVBand="1"/>
      </w:tblPr>
      <w:tblGrid>
        <w:gridCol w:w="971"/>
        <w:gridCol w:w="1904"/>
        <w:gridCol w:w="2013"/>
        <w:gridCol w:w="937"/>
        <w:gridCol w:w="1357"/>
        <w:gridCol w:w="937"/>
      </w:tblGrid>
      <w:tr w:rsidR="003565AA" w14:paraId="1869A649" w14:textId="77777777" w:rsidTr="007F6D9D">
        <w:trPr>
          <w:jc w:val="center"/>
        </w:trPr>
        <w:tc>
          <w:tcPr>
            <w:tcW w:w="971" w:type="dxa"/>
          </w:tcPr>
          <w:p w14:paraId="5C679AA0" w14:textId="77777777" w:rsidR="003565AA" w:rsidRDefault="003565AA" w:rsidP="007F6D9D">
            <w:pPr>
              <w:pStyle w:val="PlainText"/>
              <w:rPr>
                <w:rFonts w:asciiTheme="minorHAnsi" w:hAnsiTheme="minorHAnsi"/>
                <w:color w:val="0000FF"/>
                <w:szCs w:val="22"/>
              </w:rPr>
            </w:pPr>
          </w:p>
        </w:tc>
        <w:tc>
          <w:tcPr>
            <w:tcW w:w="1904" w:type="dxa"/>
          </w:tcPr>
          <w:p w14:paraId="0DA3E583"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Homework &lt; 80%</w:t>
            </w:r>
          </w:p>
        </w:tc>
        <w:tc>
          <w:tcPr>
            <w:tcW w:w="2013" w:type="dxa"/>
          </w:tcPr>
          <w:p w14:paraId="63A88FF4"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Homework &gt;= 80%</w:t>
            </w:r>
          </w:p>
        </w:tc>
        <w:tc>
          <w:tcPr>
            <w:tcW w:w="937" w:type="dxa"/>
          </w:tcPr>
          <w:p w14:paraId="54A77AC7"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Effect</w:t>
            </w:r>
          </w:p>
        </w:tc>
        <w:tc>
          <w:tcPr>
            <w:tcW w:w="1357" w:type="dxa"/>
          </w:tcPr>
          <w:p w14:paraId="381DF6CA" w14:textId="77777777" w:rsidR="003565AA" w:rsidRDefault="003565AA" w:rsidP="007F6D9D">
            <w:pPr>
              <w:pStyle w:val="PlainText"/>
              <w:rPr>
                <w:rFonts w:asciiTheme="minorHAnsi" w:hAnsiTheme="minorHAnsi"/>
                <w:color w:val="0000FF"/>
                <w:szCs w:val="22"/>
              </w:rPr>
            </w:pPr>
            <m:oMathPara>
              <m:oMath>
                <m:r>
                  <w:rPr>
                    <w:rFonts w:ascii="Cambria Math" w:hAnsi="Cambria Math"/>
                    <w:color w:val="0000FF"/>
                    <w:szCs w:val="22"/>
                  </w:rPr>
                  <m:t>t(df)</m:t>
                </m:r>
              </m:oMath>
            </m:oMathPara>
          </w:p>
        </w:tc>
        <w:tc>
          <w:tcPr>
            <w:tcW w:w="937" w:type="dxa"/>
          </w:tcPr>
          <w:p w14:paraId="70917CB2" w14:textId="77777777" w:rsidR="003565AA" w:rsidRDefault="003565AA" w:rsidP="007F6D9D">
            <w:pPr>
              <w:pStyle w:val="PlainText"/>
              <w:rPr>
                <w:rFonts w:asciiTheme="minorHAnsi" w:hAnsiTheme="minorHAnsi"/>
                <w:color w:val="0000FF"/>
                <w:szCs w:val="22"/>
              </w:rPr>
            </w:pPr>
            <m:oMathPara>
              <m:oMath>
                <m:r>
                  <w:rPr>
                    <w:rFonts w:ascii="Cambria Math" w:hAnsi="Cambria Math"/>
                    <w:color w:val="0000FF"/>
                    <w:szCs w:val="22"/>
                  </w:rPr>
                  <m:t>p</m:t>
                </m:r>
              </m:oMath>
            </m:oMathPara>
          </w:p>
        </w:tc>
      </w:tr>
      <w:tr w:rsidR="003565AA" w14:paraId="2D20CEF0" w14:textId="77777777" w:rsidTr="007F6D9D">
        <w:trPr>
          <w:jc w:val="center"/>
        </w:trPr>
        <w:tc>
          <w:tcPr>
            <w:tcW w:w="971" w:type="dxa"/>
          </w:tcPr>
          <w:p w14:paraId="281D0E78"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Exam 1</w:t>
            </w:r>
          </w:p>
        </w:tc>
        <w:tc>
          <w:tcPr>
            <w:tcW w:w="1904" w:type="dxa"/>
          </w:tcPr>
          <w:p w14:paraId="7DC0E429"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0.837 (0.07</w:t>
            </w:r>
            <w:r w:rsidR="0007113C">
              <w:rPr>
                <w:rFonts w:asciiTheme="minorHAnsi" w:hAnsiTheme="minorHAnsi"/>
                <w:color w:val="0000FF"/>
                <w:szCs w:val="22"/>
              </w:rPr>
              <w:t>)</w:t>
            </w:r>
          </w:p>
        </w:tc>
        <w:tc>
          <w:tcPr>
            <w:tcW w:w="2013" w:type="dxa"/>
          </w:tcPr>
          <w:p w14:paraId="6BFDFF8A" w14:textId="77777777" w:rsidR="003565AA" w:rsidRDefault="0007113C" w:rsidP="007F6D9D">
            <w:pPr>
              <w:pStyle w:val="PlainText"/>
              <w:jc w:val="center"/>
              <w:rPr>
                <w:rFonts w:asciiTheme="minorHAnsi" w:hAnsiTheme="minorHAnsi"/>
                <w:color w:val="0000FF"/>
                <w:szCs w:val="22"/>
              </w:rPr>
            </w:pPr>
            <w:r>
              <w:rPr>
                <w:rFonts w:asciiTheme="minorHAnsi" w:hAnsiTheme="minorHAnsi"/>
                <w:color w:val="0000FF"/>
                <w:szCs w:val="22"/>
              </w:rPr>
              <w:t>0.802 (0.14)</w:t>
            </w:r>
          </w:p>
        </w:tc>
        <w:tc>
          <w:tcPr>
            <w:tcW w:w="937" w:type="dxa"/>
          </w:tcPr>
          <w:p w14:paraId="0A413AB6" w14:textId="77777777" w:rsidR="003565AA" w:rsidRDefault="000E1AAC" w:rsidP="0007113C">
            <w:pPr>
              <w:pStyle w:val="PlainText"/>
              <w:jc w:val="center"/>
              <w:rPr>
                <w:rFonts w:asciiTheme="minorHAnsi" w:hAnsiTheme="minorHAnsi"/>
                <w:color w:val="0000FF"/>
                <w:szCs w:val="22"/>
              </w:rPr>
            </w:pPr>
            <w:r>
              <w:rPr>
                <w:rFonts w:asciiTheme="minorHAnsi" w:hAnsiTheme="minorHAnsi"/>
                <w:color w:val="0000FF"/>
                <w:szCs w:val="22"/>
              </w:rPr>
              <w:t>-0.034</w:t>
            </w:r>
          </w:p>
        </w:tc>
        <w:tc>
          <w:tcPr>
            <w:tcW w:w="1357" w:type="dxa"/>
          </w:tcPr>
          <w:p w14:paraId="0376090D"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0.69</w:t>
            </w:r>
            <w:r w:rsidR="003565AA">
              <w:rPr>
                <w:rFonts w:asciiTheme="minorHAnsi" w:hAnsiTheme="minorHAnsi"/>
                <w:color w:val="0000FF"/>
                <w:szCs w:val="22"/>
              </w:rPr>
              <w:t xml:space="preserve"> </w:t>
            </w:r>
            <w:r>
              <w:rPr>
                <w:rFonts w:asciiTheme="minorHAnsi" w:hAnsiTheme="minorHAnsi"/>
                <w:color w:val="0000FF"/>
                <w:szCs w:val="22"/>
              </w:rPr>
              <w:t>(9.74</w:t>
            </w:r>
            <w:r w:rsidR="003565AA">
              <w:rPr>
                <w:rFonts w:asciiTheme="minorHAnsi" w:hAnsiTheme="minorHAnsi"/>
                <w:color w:val="0000FF"/>
                <w:szCs w:val="22"/>
              </w:rPr>
              <w:t>)</w:t>
            </w:r>
          </w:p>
        </w:tc>
        <w:tc>
          <w:tcPr>
            <w:tcW w:w="937" w:type="dxa"/>
          </w:tcPr>
          <w:p w14:paraId="6245DC49" w14:textId="77777777" w:rsidR="003565AA" w:rsidRDefault="003565AA" w:rsidP="0007113C">
            <w:pPr>
              <w:pStyle w:val="PlainText"/>
              <w:jc w:val="center"/>
              <w:rPr>
                <w:rFonts w:asciiTheme="minorHAnsi" w:hAnsiTheme="minorHAnsi"/>
                <w:color w:val="0000FF"/>
                <w:szCs w:val="22"/>
              </w:rPr>
            </w:pPr>
            <w:r>
              <w:rPr>
                <w:rFonts w:asciiTheme="minorHAnsi" w:hAnsiTheme="minorHAnsi"/>
                <w:color w:val="0000FF"/>
                <w:szCs w:val="22"/>
              </w:rPr>
              <w:t>0.</w:t>
            </w:r>
            <w:r w:rsidR="000E1AAC">
              <w:rPr>
                <w:rFonts w:asciiTheme="minorHAnsi" w:hAnsiTheme="minorHAnsi"/>
                <w:color w:val="0000FF"/>
                <w:szCs w:val="22"/>
              </w:rPr>
              <w:t>500</w:t>
            </w:r>
          </w:p>
        </w:tc>
      </w:tr>
      <w:tr w:rsidR="003565AA" w14:paraId="3BFB15BB" w14:textId="77777777" w:rsidTr="007F6D9D">
        <w:trPr>
          <w:jc w:val="center"/>
        </w:trPr>
        <w:tc>
          <w:tcPr>
            <w:tcW w:w="971" w:type="dxa"/>
          </w:tcPr>
          <w:p w14:paraId="5EAF8EAC"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Exam 2</w:t>
            </w:r>
          </w:p>
        </w:tc>
        <w:tc>
          <w:tcPr>
            <w:tcW w:w="1904" w:type="dxa"/>
          </w:tcPr>
          <w:p w14:paraId="10015340"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0.757</w:t>
            </w:r>
            <w:r w:rsidR="003565AA">
              <w:rPr>
                <w:rFonts w:asciiTheme="minorHAnsi" w:hAnsiTheme="minorHAnsi"/>
                <w:color w:val="0000FF"/>
                <w:szCs w:val="22"/>
              </w:rPr>
              <w:t xml:space="preserve"> (0.09)</w:t>
            </w:r>
          </w:p>
        </w:tc>
        <w:tc>
          <w:tcPr>
            <w:tcW w:w="2013" w:type="dxa"/>
          </w:tcPr>
          <w:p w14:paraId="1DE36DE8" w14:textId="77777777" w:rsidR="003565AA" w:rsidRDefault="0007113C" w:rsidP="007F6D9D">
            <w:pPr>
              <w:pStyle w:val="PlainText"/>
              <w:jc w:val="center"/>
              <w:rPr>
                <w:rFonts w:asciiTheme="minorHAnsi" w:hAnsiTheme="minorHAnsi"/>
                <w:color w:val="0000FF"/>
                <w:szCs w:val="22"/>
              </w:rPr>
            </w:pPr>
            <w:r>
              <w:rPr>
                <w:rFonts w:asciiTheme="minorHAnsi" w:hAnsiTheme="minorHAnsi"/>
                <w:color w:val="0000FF"/>
                <w:szCs w:val="22"/>
              </w:rPr>
              <w:t>0.842</w:t>
            </w:r>
            <w:r w:rsidR="003565AA">
              <w:rPr>
                <w:rFonts w:asciiTheme="minorHAnsi" w:hAnsiTheme="minorHAnsi"/>
                <w:color w:val="0000FF"/>
                <w:szCs w:val="22"/>
              </w:rPr>
              <w:t xml:space="preserve"> (0.11)</w:t>
            </w:r>
          </w:p>
        </w:tc>
        <w:tc>
          <w:tcPr>
            <w:tcW w:w="937" w:type="dxa"/>
          </w:tcPr>
          <w:p w14:paraId="38FC24D7" w14:textId="77777777" w:rsidR="003565AA" w:rsidRDefault="003565AA" w:rsidP="007F6D9D">
            <w:pPr>
              <w:pStyle w:val="PlainText"/>
              <w:jc w:val="center"/>
              <w:rPr>
                <w:rFonts w:asciiTheme="minorHAnsi" w:hAnsiTheme="minorHAnsi"/>
                <w:color w:val="0000FF"/>
                <w:szCs w:val="22"/>
              </w:rPr>
            </w:pPr>
            <w:r>
              <w:rPr>
                <w:rFonts w:asciiTheme="minorHAnsi" w:hAnsiTheme="minorHAnsi"/>
                <w:color w:val="0000FF"/>
                <w:szCs w:val="22"/>
              </w:rPr>
              <w:t>+</w:t>
            </w:r>
            <w:r w:rsidR="000E1AAC">
              <w:rPr>
                <w:rFonts w:asciiTheme="minorHAnsi" w:hAnsiTheme="minorHAnsi"/>
                <w:color w:val="0000FF"/>
                <w:szCs w:val="22"/>
              </w:rPr>
              <w:t>0.084</w:t>
            </w:r>
          </w:p>
        </w:tc>
        <w:tc>
          <w:tcPr>
            <w:tcW w:w="1357" w:type="dxa"/>
          </w:tcPr>
          <w:p w14:paraId="3C1E117D" w14:textId="77777777" w:rsidR="003565AA" w:rsidRDefault="003565AA" w:rsidP="0007113C">
            <w:pPr>
              <w:pStyle w:val="PlainText"/>
              <w:jc w:val="center"/>
              <w:rPr>
                <w:rFonts w:asciiTheme="minorHAnsi" w:hAnsiTheme="minorHAnsi"/>
                <w:color w:val="0000FF"/>
                <w:szCs w:val="22"/>
              </w:rPr>
            </w:pPr>
            <w:r>
              <w:rPr>
                <w:rFonts w:asciiTheme="minorHAnsi" w:hAnsiTheme="minorHAnsi"/>
                <w:color w:val="0000FF"/>
                <w:szCs w:val="22"/>
              </w:rPr>
              <w:t>-</w:t>
            </w:r>
            <w:r w:rsidR="000E1AAC">
              <w:rPr>
                <w:rFonts w:asciiTheme="minorHAnsi" w:hAnsiTheme="minorHAnsi"/>
                <w:color w:val="0000FF"/>
                <w:szCs w:val="22"/>
              </w:rPr>
              <w:t>2.01</w:t>
            </w:r>
            <w:r w:rsidR="0007113C">
              <w:rPr>
                <w:rFonts w:asciiTheme="minorHAnsi" w:hAnsiTheme="minorHAnsi"/>
                <w:color w:val="0000FF"/>
                <w:szCs w:val="22"/>
              </w:rPr>
              <w:t xml:space="preserve"> </w:t>
            </w:r>
            <w:r>
              <w:rPr>
                <w:rFonts w:asciiTheme="minorHAnsi" w:hAnsiTheme="minorHAnsi"/>
                <w:color w:val="0000FF"/>
                <w:szCs w:val="22"/>
              </w:rPr>
              <w:t>(</w:t>
            </w:r>
            <w:r w:rsidR="000E1AAC">
              <w:rPr>
                <w:rFonts w:asciiTheme="minorHAnsi" w:hAnsiTheme="minorHAnsi"/>
                <w:color w:val="0000FF"/>
                <w:szCs w:val="22"/>
              </w:rPr>
              <w:t>12.1</w:t>
            </w:r>
            <w:r>
              <w:rPr>
                <w:rFonts w:asciiTheme="minorHAnsi" w:hAnsiTheme="minorHAnsi"/>
                <w:color w:val="0000FF"/>
                <w:szCs w:val="22"/>
              </w:rPr>
              <w:t>)</w:t>
            </w:r>
          </w:p>
        </w:tc>
        <w:tc>
          <w:tcPr>
            <w:tcW w:w="937" w:type="dxa"/>
          </w:tcPr>
          <w:p w14:paraId="6891C9E4"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0.066</w:t>
            </w:r>
          </w:p>
        </w:tc>
      </w:tr>
      <w:tr w:rsidR="003565AA" w14:paraId="2ADF7E0E" w14:textId="77777777" w:rsidTr="007F6D9D">
        <w:trPr>
          <w:jc w:val="center"/>
        </w:trPr>
        <w:tc>
          <w:tcPr>
            <w:tcW w:w="971" w:type="dxa"/>
          </w:tcPr>
          <w:p w14:paraId="2A7D81F9"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Exam 3</w:t>
            </w:r>
          </w:p>
        </w:tc>
        <w:tc>
          <w:tcPr>
            <w:tcW w:w="1904" w:type="dxa"/>
          </w:tcPr>
          <w:p w14:paraId="2BEFFB89"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0.732 (0.15</w:t>
            </w:r>
            <w:r w:rsidR="003565AA">
              <w:rPr>
                <w:rFonts w:asciiTheme="minorHAnsi" w:hAnsiTheme="minorHAnsi"/>
                <w:color w:val="0000FF"/>
                <w:szCs w:val="22"/>
              </w:rPr>
              <w:t>)</w:t>
            </w:r>
          </w:p>
        </w:tc>
        <w:tc>
          <w:tcPr>
            <w:tcW w:w="2013" w:type="dxa"/>
          </w:tcPr>
          <w:p w14:paraId="30917496" w14:textId="77777777" w:rsidR="003565AA" w:rsidRDefault="00241750" w:rsidP="007F6D9D">
            <w:pPr>
              <w:pStyle w:val="PlainText"/>
              <w:jc w:val="center"/>
              <w:rPr>
                <w:rFonts w:asciiTheme="minorHAnsi" w:hAnsiTheme="minorHAnsi"/>
                <w:color w:val="0000FF"/>
                <w:szCs w:val="22"/>
              </w:rPr>
            </w:pPr>
            <w:r>
              <w:rPr>
                <w:rFonts w:asciiTheme="minorHAnsi" w:hAnsiTheme="minorHAnsi"/>
                <w:color w:val="0000FF"/>
                <w:szCs w:val="22"/>
              </w:rPr>
              <w:t>0.770 (0.17</w:t>
            </w:r>
            <w:r w:rsidR="003565AA">
              <w:rPr>
                <w:rFonts w:asciiTheme="minorHAnsi" w:hAnsiTheme="minorHAnsi"/>
                <w:color w:val="0000FF"/>
                <w:szCs w:val="22"/>
              </w:rPr>
              <w:t>)</w:t>
            </w:r>
          </w:p>
        </w:tc>
        <w:tc>
          <w:tcPr>
            <w:tcW w:w="937" w:type="dxa"/>
          </w:tcPr>
          <w:p w14:paraId="573272B6" w14:textId="77777777" w:rsidR="003565AA" w:rsidRDefault="003565AA" w:rsidP="007F6D9D">
            <w:pPr>
              <w:pStyle w:val="PlainText"/>
              <w:jc w:val="center"/>
              <w:rPr>
                <w:rFonts w:asciiTheme="minorHAnsi" w:hAnsiTheme="minorHAnsi"/>
                <w:color w:val="0000FF"/>
                <w:szCs w:val="22"/>
              </w:rPr>
            </w:pPr>
            <w:r>
              <w:rPr>
                <w:rFonts w:asciiTheme="minorHAnsi" w:hAnsiTheme="minorHAnsi"/>
                <w:color w:val="0000FF"/>
                <w:szCs w:val="22"/>
              </w:rPr>
              <w:t>+</w:t>
            </w:r>
            <w:r w:rsidR="000E1AAC">
              <w:rPr>
                <w:rFonts w:asciiTheme="minorHAnsi" w:hAnsiTheme="minorHAnsi"/>
                <w:color w:val="0000FF"/>
                <w:szCs w:val="22"/>
              </w:rPr>
              <w:t>0.038</w:t>
            </w:r>
          </w:p>
        </w:tc>
        <w:tc>
          <w:tcPr>
            <w:tcW w:w="1357" w:type="dxa"/>
          </w:tcPr>
          <w:p w14:paraId="45679040" w14:textId="77777777" w:rsidR="003565AA" w:rsidRDefault="000E1AAC" w:rsidP="00241750">
            <w:pPr>
              <w:pStyle w:val="PlainText"/>
              <w:jc w:val="center"/>
              <w:rPr>
                <w:rFonts w:asciiTheme="minorHAnsi" w:hAnsiTheme="minorHAnsi"/>
                <w:color w:val="0000FF"/>
                <w:szCs w:val="22"/>
              </w:rPr>
            </w:pPr>
            <w:r>
              <w:rPr>
                <w:rFonts w:asciiTheme="minorHAnsi" w:hAnsiTheme="minorHAnsi"/>
                <w:color w:val="0000FF"/>
                <w:szCs w:val="22"/>
              </w:rPr>
              <w:t>-0.59</w:t>
            </w:r>
            <w:r w:rsidR="003565AA">
              <w:rPr>
                <w:rFonts w:asciiTheme="minorHAnsi" w:hAnsiTheme="minorHAnsi"/>
                <w:color w:val="0000FF"/>
                <w:szCs w:val="22"/>
              </w:rPr>
              <w:t xml:space="preserve"> (</w:t>
            </w:r>
            <w:r>
              <w:rPr>
                <w:rFonts w:asciiTheme="minorHAnsi" w:hAnsiTheme="minorHAnsi"/>
                <w:color w:val="0000FF"/>
                <w:szCs w:val="22"/>
              </w:rPr>
              <w:t>12.5</w:t>
            </w:r>
            <w:r w:rsidR="003565AA">
              <w:rPr>
                <w:rFonts w:asciiTheme="minorHAnsi" w:hAnsiTheme="minorHAnsi"/>
                <w:color w:val="0000FF"/>
                <w:szCs w:val="22"/>
              </w:rPr>
              <w:t>)</w:t>
            </w:r>
          </w:p>
        </w:tc>
        <w:tc>
          <w:tcPr>
            <w:tcW w:w="937" w:type="dxa"/>
          </w:tcPr>
          <w:p w14:paraId="3115C2D0"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0.564</w:t>
            </w:r>
          </w:p>
        </w:tc>
      </w:tr>
      <w:tr w:rsidR="003565AA" w14:paraId="41FC413D" w14:textId="77777777" w:rsidTr="007F6D9D">
        <w:trPr>
          <w:jc w:val="center"/>
        </w:trPr>
        <w:tc>
          <w:tcPr>
            <w:tcW w:w="971" w:type="dxa"/>
          </w:tcPr>
          <w:p w14:paraId="5AF3A66B"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lastRenderedPageBreak/>
              <w:t>Exam 4</w:t>
            </w:r>
          </w:p>
        </w:tc>
        <w:tc>
          <w:tcPr>
            <w:tcW w:w="1904" w:type="dxa"/>
          </w:tcPr>
          <w:p w14:paraId="50442DB6"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0.706 (0.13</w:t>
            </w:r>
            <w:r w:rsidR="003565AA">
              <w:rPr>
                <w:rFonts w:asciiTheme="minorHAnsi" w:hAnsiTheme="minorHAnsi"/>
                <w:color w:val="0000FF"/>
                <w:szCs w:val="22"/>
              </w:rPr>
              <w:t>)</w:t>
            </w:r>
          </w:p>
        </w:tc>
        <w:tc>
          <w:tcPr>
            <w:tcW w:w="2013" w:type="dxa"/>
          </w:tcPr>
          <w:p w14:paraId="629A8CF6" w14:textId="77777777" w:rsidR="003565AA" w:rsidRDefault="003565AA" w:rsidP="00241750">
            <w:pPr>
              <w:pStyle w:val="PlainText"/>
              <w:jc w:val="center"/>
              <w:rPr>
                <w:rFonts w:asciiTheme="minorHAnsi" w:hAnsiTheme="minorHAnsi"/>
                <w:color w:val="0000FF"/>
                <w:szCs w:val="22"/>
              </w:rPr>
            </w:pPr>
            <w:r>
              <w:rPr>
                <w:rFonts w:asciiTheme="minorHAnsi" w:hAnsiTheme="minorHAnsi"/>
                <w:color w:val="0000FF"/>
                <w:szCs w:val="22"/>
              </w:rPr>
              <w:t>0.78</w:t>
            </w:r>
            <w:r w:rsidR="00241750">
              <w:rPr>
                <w:rFonts w:asciiTheme="minorHAnsi" w:hAnsiTheme="minorHAnsi"/>
                <w:color w:val="0000FF"/>
                <w:szCs w:val="22"/>
              </w:rPr>
              <w:t>3 (0.09</w:t>
            </w:r>
            <w:r>
              <w:rPr>
                <w:rFonts w:asciiTheme="minorHAnsi" w:hAnsiTheme="minorHAnsi"/>
                <w:color w:val="0000FF"/>
                <w:szCs w:val="22"/>
              </w:rPr>
              <w:t>)</w:t>
            </w:r>
          </w:p>
        </w:tc>
        <w:tc>
          <w:tcPr>
            <w:tcW w:w="937" w:type="dxa"/>
          </w:tcPr>
          <w:p w14:paraId="5E1E9E25"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+0.076</w:t>
            </w:r>
          </w:p>
        </w:tc>
        <w:tc>
          <w:tcPr>
            <w:tcW w:w="1357" w:type="dxa"/>
          </w:tcPr>
          <w:p w14:paraId="57A5D70B"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-1.84 (18.5</w:t>
            </w:r>
            <w:r w:rsidR="003565AA">
              <w:rPr>
                <w:rFonts w:asciiTheme="minorHAnsi" w:hAnsiTheme="minorHAnsi"/>
                <w:color w:val="0000FF"/>
                <w:szCs w:val="22"/>
              </w:rPr>
              <w:t>)</w:t>
            </w:r>
          </w:p>
        </w:tc>
        <w:tc>
          <w:tcPr>
            <w:tcW w:w="937" w:type="dxa"/>
          </w:tcPr>
          <w:p w14:paraId="1037A687"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0.080</w:t>
            </w:r>
          </w:p>
        </w:tc>
      </w:tr>
      <w:tr w:rsidR="003565AA" w14:paraId="22A9BD79" w14:textId="77777777" w:rsidTr="007F6D9D">
        <w:trPr>
          <w:jc w:val="center"/>
        </w:trPr>
        <w:tc>
          <w:tcPr>
            <w:tcW w:w="971" w:type="dxa"/>
          </w:tcPr>
          <w:p w14:paraId="055FA3D8" w14:textId="77777777" w:rsidR="003565AA" w:rsidRDefault="003565AA" w:rsidP="007F6D9D">
            <w:pPr>
              <w:pStyle w:val="PlainText"/>
              <w:rPr>
                <w:rFonts w:asciiTheme="minorHAnsi" w:hAnsiTheme="minorHAnsi"/>
                <w:color w:val="0000FF"/>
                <w:szCs w:val="22"/>
              </w:rPr>
            </w:pPr>
            <w:r>
              <w:rPr>
                <w:rFonts w:asciiTheme="minorHAnsi" w:hAnsiTheme="minorHAnsi"/>
                <w:color w:val="0000FF"/>
                <w:szCs w:val="22"/>
              </w:rPr>
              <w:t>Final</w:t>
            </w:r>
          </w:p>
        </w:tc>
        <w:tc>
          <w:tcPr>
            <w:tcW w:w="1904" w:type="dxa"/>
          </w:tcPr>
          <w:p w14:paraId="411D5169"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0.759</w:t>
            </w:r>
            <w:r w:rsidR="003565AA">
              <w:rPr>
                <w:rFonts w:asciiTheme="minorHAnsi" w:hAnsiTheme="minorHAnsi"/>
                <w:color w:val="0000FF"/>
                <w:szCs w:val="22"/>
              </w:rPr>
              <w:t xml:space="preserve"> (0.07)</w:t>
            </w:r>
          </w:p>
        </w:tc>
        <w:tc>
          <w:tcPr>
            <w:tcW w:w="2013" w:type="dxa"/>
          </w:tcPr>
          <w:p w14:paraId="1CC90EF9" w14:textId="77777777" w:rsidR="003565AA" w:rsidRDefault="00241750" w:rsidP="007F6D9D">
            <w:pPr>
              <w:pStyle w:val="PlainText"/>
              <w:jc w:val="center"/>
              <w:rPr>
                <w:rFonts w:asciiTheme="minorHAnsi" w:hAnsiTheme="minorHAnsi"/>
                <w:color w:val="0000FF"/>
                <w:szCs w:val="22"/>
              </w:rPr>
            </w:pPr>
            <w:r>
              <w:rPr>
                <w:rFonts w:asciiTheme="minorHAnsi" w:hAnsiTheme="minorHAnsi"/>
                <w:color w:val="0000FF"/>
                <w:szCs w:val="22"/>
              </w:rPr>
              <w:t>0.8</w:t>
            </w:r>
            <w:r w:rsidR="003565AA">
              <w:rPr>
                <w:rFonts w:asciiTheme="minorHAnsi" w:hAnsiTheme="minorHAnsi"/>
                <w:color w:val="0000FF"/>
                <w:szCs w:val="22"/>
              </w:rPr>
              <w:t>1</w:t>
            </w:r>
            <w:r>
              <w:rPr>
                <w:rFonts w:asciiTheme="minorHAnsi" w:hAnsiTheme="minorHAnsi"/>
                <w:color w:val="0000FF"/>
                <w:szCs w:val="22"/>
              </w:rPr>
              <w:t>7</w:t>
            </w:r>
            <w:r w:rsidR="003565AA">
              <w:rPr>
                <w:rFonts w:asciiTheme="minorHAnsi" w:hAnsiTheme="minorHAnsi"/>
                <w:color w:val="0000FF"/>
                <w:szCs w:val="22"/>
              </w:rPr>
              <w:t xml:space="preserve"> (0.05)</w:t>
            </w:r>
          </w:p>
        </w:tc>
        <w:tc>
          <w:tcPr>
            <w:tcW w:w="937" w:type="dxa"/>
          </w:tcPr>
          <w:p w14:paraId="68503A86"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+0.058</w:t>
            </w:r>
          </w:p>
        </w:tc>
        <w:tc>
          <w:tcPr>
            <w:tcW w:w="1357" w:type="dxa"/>
          </w:tcPr>
          <w:p w14:paraId="68E21F3D" w14:textId="77777777" w:rsidR="003565AA" w:rsidRDefault="003565AA" w:rsidP="00241750">
            <w:pPr>
              <w:pStyle w:val="PlainText"/>
              <w:jc w:val="center"/>
              <w:rPr>
                <w:rFonts w:asciiTheme="minorHAnsi" w:hAnsiTheme="minorHAnsi"/>
                <w:color w:val="0000FF"/>
                <w:szCs w:val="22"/>
              </w:rPr>
            </w:pPr>
            <w:r>
              <w:rPr>
                <w:rFonts w:asciiTheme="minorHAnsi" w:hAnsiTheme="minorHAnsi"/>
                <w:color w:val="0000FF"/>
                <w:szCs w:val="22"/>
              </w:rPr>
              <w:t>-</w:t>
            </w:r>
            <w:r w:rsidR="000E1AAC">
              <w:rPr>
                <w:rFonts w:asciiTheme="minorHAnsi" w:hAnsiTheme="minorHAnsi"/>
                <w:color w:val="0000FF"/>
                <w:szCs w:val="22"/>
              </w:rPr>
              <w:t>2.33 (18.3</w:t>
            </w:r>
            <w:r>
              <w:rPr>
                <w:rFonts w:asciiTheme="minorHAnsi" w:hAnsiTheme="minorHAnsi"/>
                <w:color w:val="0000FF"/>
                <w:szCs w:val="22"/>
              </w:rPr>
              <w:t>)</w:t>
            </w:r>
          </w:p>
        </w:tc>
        <w:tc>
          <w:tcPr>
            <w:tcW w:w="937" w:type="dxa"/>
          </w:tcPr>
          <w:p w14:paraId="45D54AF7" w14:textId="77777777" w:rsidR="003565AA" w:rsidRDefault="000E1AAC" w:rsidP="007F6D9D">
            <w:pPr>
              <w:pStyle w:val="PlainText"/>
              <w:jc w:val="center"/>
              <w:rPr>
                <w:rFonts w:asciiTheme="minorHAnsi" w:hAnsiTheme="minorHAnsi"/>
                <w:color w:val="0000FF"/>
                <w:szCs w:val="22"/>
              </w:rPr>
            </w:pPr>
            <w:r>
              <w:rPr>
                <w:rFonts w:asciiTheme="minorHAnsi" w:hAnsiTheme="minorHAnsi"/>
                <w:color w:val="0000FF"/>
                <w:szCs w:val="22"/>
              </w:rPr>
              <w:t>0.030</w:t>
            </w:r>
            <w:r w:rsidR="003565AA">
              <w:rPr>
                <w:rFonts w:asciiTheme="minorHAnsi" w:hAnsiTheme="minorHAnsi"/>
                <w:color w:val="0000FF"/>
                <w:szCs w:val="22"/>
              </w:rPr>
              <w:t>*</w:t>
            </w:r>
          </w:p>
        </w:tc>
      </w:tr>
    </w:tbl>
    <w:p w14:paraId="64D69955" w14:textId="77777777" w:rsidR="0007113C" w:rsidRDefault="00E75F76" w:rsidP="00FA5CC5">
      <w:pPr>
        <w:pStyle w:val="PlainText"/>
        <w:rPr>
          <w:ins w:id="5" w:author="DoD Admin" w:date="2018-05-27T13:55:00Z"/>
          <w:rFonts w:asciiTheme="minorHAnsi" w:hAnsiTheme="minorHAnsi"/>
          <w:color w:val="0000FF"/>
          <w:szCs w:val="22"/>
        </w:rPr>
      </w:pPr>
      <w:r>
        <w:rPr>
          <w:rFonts w:asciiTheme="minorHAnsi" w:hAnsiTheme="minorHAnsi"/>
          <w:color w:val="0000FF"/>
          <w:szCs w:val="22"/>
        </w:rPr>
        <w:t>T</w:t>
      </w:r>
      <w:r w:rsidR="0020507F">
        <w:rPr>
          <w:rFonts w:asciiTheme="minorHAnsi" w:hAnsiTheme="minorHAnsi"/>
          <w:color w:val="0000FF"/>
          <w:szCs w:val="22"/>
        </w:rPr>
        <w:t>he average performance of the 9 individ</w:t>
      </w:r>
      <w:r w:rsidR="000E1AAC">
        <w:rPr>
          <w:rFonts w:asciiTheme="minorHAnsi" w:hAnsiTheme="minorHAnsi"/>
          <w:color w:val="0000FF"/>
          <w:szCs w:val="22"/>
        </w:rPr>
        <w:t>uals across all exams was only 2.7</w:t>
      </w:r>
      <w:r w:rsidR="0020507F">
        <w:rPr>
          <w:rFonts w:asciiTheme="minorHAnsi" w:hAnsiTheme="minorHAnsi"/>
          <w:color w:val="0000FF"/>
          <w:szCs w:val="22"/>
        </w:rPr>
        <w:t>% higher than the rest of the group and was not statistically significant</w:t>
      </w:r>
      <w:proofErr w:type="gramStart"/>
      <w:r w:rsidR="0020507F">
        <w:rPr>
          <w:rFonts w:asciiTheme="minorHAnsi" w:hAnsiTheme="minorHAnsi"/>
          <w:color w:val="0000FF"/>
          <w:szCs w:val="22"/>
        </w:rPr>
        <w:t xml:space="preserve">, </w:t>
      </w:r>
      <w:proofErr w:type="gramEnd"/>
      <m:oMath>
        <m:r>
          <w:rPr>
            <w:rFonts w:ascii="Cambria Math" w:hAnsi="Cambria Math"/>
            <w:color w:val="0000FF"/>
            <w:szCs w:val="22"/>
          </w:rPr>
          <m:t>t(12.0) = -0.80, p = 0.436</m:t>
        </m:r>
      </m:oMath>
      <w:r w:rsidR="0020507F">
        <w:rPr>
          <w:rFonts w:asciiTheme="minorHAnsi" w:hAnsiTheme="minorHAnsi"/>
          <w:color w:val="0000FF"/>
          <w:szCs w:val="22"/>
        </w:rPr>
        <w:t>.</w:t>
      </w:r>
      <w:commentRangeEnd w:id="4"/>
      <w:r w:rsidR="001B37EA">
        <w:rPr>
          <w:rStyle w:val="CommentReference"/>
          <w:rFonts w:asciiTheme="minorHAnsi" w:hAnsiTheme="minorHAnsi"/>
        </w:rPr>
        <w:commentReference w:id="4"/>
      </w:r>
    </w:p>
    <w:p w14:paraId="17C52B92" w14:textId="77777777" w:rsidR="001B37EA" w:rsidRDefault="001B37EA" w:rsidP="00FA5CC5">
      <w:pPr>
        <w:pStyle w:val="PlainText"/>
        <w:rPr>
          <w:ins w:id="6" w:author="DoD Admin" w:date="2018-05-27T13:55:00Z"/>
          <w:rFonts w:asciiTheme="minorHAnsi" w:hAnsiTheme="minorHAnsi"/>
          <w:color w:val="0000FF"/>
          <w:szCs w:val="22"/>
        </w:rPr>
      </w:pPr>
    </w:p>
    <w:p w14:paraId="022543C7" w14:textId="77777777" w:rsidR="001B37EA" w:rsidRDefault="001B37EA" w:rsidP="00FA5CC5">
      <w:pPr>
        <w:pStyle w:val="PlainText"/>
        <w:rPr>
          <w:rFonts w:asciiTheme="minorHAnsi" w:hAnsiTheme="minorHAnsi"/>
          <w:color w:val="0000FF"/>
          <w:szCs w:val="22"/>
        </w:rPr>
      </w:pPr>
      <w:ins w:id="7" w:author="DoD Admin" w:date="2018-05-27T14:00:00Z">
        <w:r>
          <w:rPr>
            <w:rFonts w:asciiTheme="minorHAnsi" w:hAnsiTheme="minorHAnsi"/>
            <w:color w:val="0000FF"/>
            <w:szCs w:val="22"/>
          </w:rPr>
          <w:t>We agree the lack of observed impact for lower ability students is likely a reflection of their lack of success on the homework, and our experimental data support</w:t>
        </w:r>
      </w:ins>
      <w:ins w:id="8" w:author="DoD Admin" w:date="2018-05-27T14:01:00Z">
        <w:r>
          <w:rPr>
            <w:rFonts w:asciiTheme="minorHAnsi" w:hAnsiTheme="minorHAnsi"/>
            <w:color w:val="0000FF"/>
            <w:szCs w:val="22"/>
          </w:rPr>
          <w:t>s</w:t>
        </w:r>
      </w:ins>
      <w:ins w:id="9" w:author="DoD Admin" w:date="2018-05-27T14:00:00Z">
        <w:r>
          <w:rPr>
            <w:rFonts w:asciiTheme="minorHAnsi" w:hAnsiTheme="minorHAnsi"/>
            <w:color w:val="0000FF"/>
            <w:szCs w:val="22"/>
          </w:rPr>
          <w:t xml:space="preserve"> this explanation</w:t>
        </w:r>
        <w:r>
          <w:rPr>
            <w:rFonts w:asciiTheme="minorHAnsi" w:hAnsiTheme="minorHAnsi"/>
            <w:color w:val="0000FF"/>
            <w:szCs w:val="22"/>
          </w:rPr>
          <w:t>.</w:t>
        </w:r>
      </w:ins>
      <w:ins w:id="10" w:author="DoD Admin" w:date="2018-05-27T14:04:00Z">
        <w:r>
          <w:rPr>
            <w:rFonts w:asciiTheme="minorHAnsi" w:hAnsiTheme="minorHAnsi"/>
            <w:color w:val="0000FF"/>
            <w:szCs w:val="22"/>
          </w:rPr>
          <w:t xml:space="preserve">  </w:t>
        </w:r>
        <w:r>
          <w:rPr>
            <w:rFonts w:asciiTheme="minorHAnsi" w:hAnsiTheme="minorHAnsi"/>
            <w:color w:val="0000FF"/>
            <w:szCs w:val="22"/>
          </w:rPr>
          <w:t xml:space="preserve">Only 1 student in the control group had a homework average above 80%, so we are not able to subset the low-ability groups in the manner you described. However, it is possible to compare 9 students in the treatment group who had a homework average of 80% of better with the low-ability students in the control group.  </w:t>
        </w:r>
      </w:ins>
      <w:ins w:id="11" w:author="DoD Admin" w:date="2018-05-27T14:00:00Z">
        <w:r>
          <w:rPr>
            <w:rFonts w:asciiTheme="minorHAnsi" w:hAnsiTheme="minorHAnsi"/>
            <w:color w:val="0000FF"/>
            <w:szCs w:val="22"/>
          </w:rPr>
          <w:t xml:space="preserve">A </w:t>
        </w:r>
      </w:ins>
      <w:ins w:id="12" w:author="DoD Admin" w:date="2018-05-27T14:01:00Z">
        <w:r>
          <w:rPr>
            <w:rFonts w:asciiTheme="minorHAnsi" w:hAnsiTheme="minorHAnsi"/>
            <w:color w:val="0000FF"/>
            <w:szCs w:val="22"/>
          </w:rPr>
          <w:t>non-parametric test</w:t>
        </w:r>
      </w:ins>
      <w:ins w:id="13" w:author="DoD Admin" w:date="2018-05-27T14:10:00Z">
        <w:r w:rsidR="009B17E1">
          <w:rPr>
            <w:rFonts w:asciiTheme="minorHAnsi" w:hAnsiTheme="minorHAnsi"/>
            <w:color w:val="0000FF"/>
            <w:szCs w:val="22"/>
          </w:rPr>
          <w:t xml:space="preserve"> reveals that there is a statistically si</w:t>
        </w:r>
      </w:ins>
      <w:ins w:id="14" w:author="DoD Admin" w:date="2018-05-27T14:11:00Z">
        <w:r w:rsidR="009B17E1">
          <w:rPr>
            <w:rFonts w:asciiTheme="minorHAnsi" w:hAnsiTheme="minorHAnsi"/>
            <w:color w:val="0000FF"/>
            <w:szCs w:val="22"/>
          </w:rPr>
          <w:t>gnificant improvement</w:t>
        </w:r>
      </w:ins>
      <w:ins w:id="15" w:author="DoD Admin" w:date="2018-05-27T14:12:00Z">
        <w:r w:rsidR="009B17E1">
          <w:rPr>
            <w:rFonts w:asciiTheme="minorHAnsi" w:hAnsiTheme="minorHAnsi"/>
            <w:color w:val="0000FF"/>
            <w:szCs w:val="22"/>
          </w:rPr>
          <w:t xml:space="preserve"> (p-value of .038)</w:t>
        </w:r>
      </w:ins>
      <w:ins w:id="16" w:author="DoD Admin" w:date="2018-05-27T14:11:00Z">
        <w:r w:rsidR="009B17E1">
          <w:rPr>
            <w:rFonts w:asciiTheme="minorHAnsi" w:hAnsiTheme="minorHAnsi"/>
            <w:color w:val="0000FF"/>
            <w:szCs w:val="22"/>
          </w:rPr>
          <w:t xml:space="preserve"> in exam scores for students in the low group that had success in their homework.  Extending this to the </w:t>
        </w:r>
      </w:ins>
      <w:ins w:id="17" w:author="DoD Admin" w:date="2018-05-27T14:12:00Z">
        <w:r w:rsidR="009B17E1">
          <w:rPr>
            <w:rFonts w:asciiTheme="minorHAnsi" w:hAnsiTheme="minorHAnsi"/>
            <w:color w:val="0000FF"/>
            <w:szCs w:val="22"/>
          </w:rPr>
          <w:t xml:space="preserve">medium and high </w:t>
        </w:r>
      </w:ins>
      <w:ins w:id="18" w:author="DoD Admin" w:date="2018-05-27T14:14:00Z">
        <w:r w:rsidR="009B17E1">
          <w:rPr>
            <w:rFonts w:asciiTheme="minorHAnsi" w:hAnsiTheme="minorHAnsi"/>
            <w:color w:val="0000FF"/>
            <w:szCs w:val="22"/>
          </w:rPr>
          <w:t>ability</w:t>
        </w:r>
      </w:ins>
      <w:ins w:id="19" w:author="DoD Admin" w:date="2018-05-27T14:12:00Z">
        <w:r w:rsidR="009B17E1">
          <w:rPr>
            <w:rFonts w:asciiTheme="minorHAnsi" w:hAnsiTheme="minorHAnsi"/>
            <w:color w:val="0000FF"/>
            <w:szCs w:val="22"/>
          </w:rPr>
          <w:t xml:space="preserve"> groups in the control, the significance becomes even greater (p-value of .000</w:t>
        </w:r>
      </w:ins>
      <w:ins w:id="20" w:author="DoD Admin" w:date="2018-05-27T14:15:00Z">
        <w:r w:rsidR="009B17E1">
          <w:rPr>
            <w:rFonts w:asciiTheme="minorHAnsi" w:hAnsiTheme="minorHAnsi"/>
            <w:color w:val="0000FF"/>
            <w:szCs w:val="22"/>
          </w:rPr>
          <w:t>0126) that success on homework is indicative of success on exams.</w:t>
        </w:r>
      </w:ins>
    </w:p>
    <w:p w14:paraId="6AA5E48F" w14:textId="77777777" w:rsidR="0020507F" w:rsidRDefault="0020507F" w:rsidP="00FA5CC5">
      <w:pPr>
        <w:pStyle w:val="PlainText"/>
        <w:rPr>
          <w:rFonts w:asciiTheme="minorHAnsi" w:hAnsiTheme="minorHAnsi"/>
          <w:color w:val="0000FF"/>
          <w:szCs w:val="22"/>
        </w:rPr>
      </w:pPr>
    </w:p>
    <w:p w14:paraId="793E35CA" w14:textId="77777777" w:rsidR="00FF6727" w:rsidRDefault="00DF30D0" w:rsidP="00FA5CC5">
      <w:pPr>
        <w:pStyle w:val="PlainText"/>
        <w:rPr>
          <w:rFonts w:asciiTheme="minorHAnsi" w:hAnsiTheme="minorHAnsi"/>
          <w:color w:val="0000FF"/>
          <w:szCs w:val="22"/>
        </w:rPr>
      </w:pPr>
      <w:r>
        <w:rPr>
          <w:rFonts w:asciiTheme="minorHAnsi" w:hAnsiTheme="minorHAnsi"/>
          <w:color w:val="0000FF"/>
          <w:szCs w:val="22"/>
        </w:rPr>
        <w:t>Although t</w:t>
      </w:r>
      <w:r w:rsidR="00E75F76">
        <w:rPr>
          <w:rFonts w:asciiTheme="minorHAnsi" w:hAnsiTheme="minorHAnsi"/>
          <w:color w:val="0000FF"/>
          <w:szCs w:val="22"/>
        </w:rPr>
        <w:t xml:space="preserve">hese </w:t>
      </w:r>
      <w:r>
        <w:rPr>
          <w:rFonts w:asciiTheme="minorHAnsi" w:hAnsiTheme="minorHAnsi"/>
          <w:color w:val="0000FF"/>
          <w:szCs w:val="22"/>
        </w:rPr>
        <w:t xml:space="preserve">findings </w:t>
      </w:r>
      <w:r w:rsidR="00E75F76">
        <w:rPr>
          <w:rFonts w:asciiTheme="minorHAnsi" w:hAnsiTheme="minorHAnsi"/>
          <w:color w:val="0000FF"/>
          <w:szCs w:val="22"/>
        </w:rPr>
        <w:t>are interesting, the purpose of our paper i</w:t>
      </w:r>
      <w:r w:rsidR="00DF7609">
        <w:rPr>
          <w:rFonts w:asciiTheme="minorHAnsi" w:hAnsiTheme="minorHAnsi"/>
          <w:color w:val="0000FF"/>
          <w:szCs w:val="22"/>
        </w:rPr>
        <w:t xml:space="preserve">s to assess the effect of incentivized homework on student achievement. </w:t>
      </w:r>
      <w:r w:rsidR="00E75F76">
        <w:rPr>
          <w:rFonts w:asciiTheme="minorHAnsi" w:hAnsiTheme="minorHAnsi"/>
          <w:color w:val="0000FF"/>
          <w:szCs w:val="22"/>
        </w:rPr>
        <w:t>Hence</w:t>
      </w:r>
      <w:r w:rsidR="00DF7609">
        <w:rPr>
          <w:rFonts w:asciiTheme="minorHAnsi" w:hAnsiTheme="minorHAnsi"/>
          <w:color w:val="0000FF"/>
          <w:szCs w:val="22"/>
        </w:rPr>
        <w:t xml:space="preserve">, we feel it is </w:t>
      </w:r>
      <w:r w:rsidR="00FF6727">
        <w:rPr>
          <w:rFonts w:asciiTheme="minorHAnsi" w:hAnsiTheme="minorHAnsi"/>
          <w:color w:val="0000FF"/>
          <w:szCs w:val="22"/>
        </w:rPr>
        <w:t>more appropriate examine</w:t>
      </w:r>
      <w:r w:rsidR="00DF7609">
        <w:rPr>
          <w:rFonts w:asciiTheme="minorHAnsi" w:hAnsiTheme="minorHAnsi"/>
          <w:color w:val="0000FF"/>
          <w:szCs w:val="22"/>
        </w:rPr>
        <w:t xml:space="preserve"> the performance of the treatment group as a whole</w:t>
      </w:r>
      <w:r w:rsidR="00FF6727">
        <w:rPr>
          <w:rFonts w:asciiTheme="minorHAnsi" w:hAnsiTheme="minorHAnsi"/>
          <w:color w:val="0000FF"/>
          <w:szCs w:val="22"/>
        </w:rPr>
        <w:t xml:space="preserve"> in our results section</w:t>
      </w:r>
      <w:r w:rsidR="00DF7609">
        <w:rPr>
          <w:rFonts w:asciiTheme="minorHAnsi" w:hAnsiTheme="minorHAnsi"/>
          <w:color w:val="0000FF"/>
          <w:szCs w:val="22"/>
        </w:rPr>
        <w:t>.</w:t>
      </w:r>
      <w:r w:rsidR="00FF6727">
        <w:rPr>
          <w:rFonts w:asciiTheme="minorHAnsi" w:hAnsiTheme="minorHAnsi"/>
          <w:color w:val="0000FF"/>
          <w:szCs w:val="22"/>
        </w:rPr>
        <w:t xml:space="preserve"> On the other hand, we do feel it is appropriate to include these results in our discussion and have edited the first paragraph of the discussion section as follows:</w:t>
      </w:r>
    </w:p>
    <w:p w14:paraId="62A2702E" w14:textId="77777777" w:rsidR="00FF6727" w:rsidRDefault="00FF6727" w:rsidP="00FA5CC5">
      <w:pPr>
        <w:pStyle w:val="PlainText"/>
        <w:rPr>
          <w:rFonts w:asciiTheme="minorHAnsi" w:hAnsiTheme="minorHAnsi"/>
          <w:color w:val="0000FF"/>
          <w:szCs w:val="22"/>
        </w:rPr>
      </w:pPr>
    </w:p>
    <w:p w14:paraId="0CB680D6" w14:textId="527FCEC4" w:rsidR="00E3784A" w:rsidRPr="005D5E7B" w:rsidRDefault="00FF6727" w:rsidP="00FA5CC5">
      <w:pPr>
        <w:pStyle w:val="PlainText"/>
        <w:rPr>
          <w:rFonts w:asciiTheme="minorHAnsi" w:hAnsiTheme="minorHAnsi"/>
          <w:i/>
          <w:color w:val="0000FF"/>
          <w:szCs w:val="22"/>
        </w:rPr>
      </w:pPr>
      <w:r>
        <w:rPr>
          <w:rFonts w:asciiTheme="minorHAnsi" w:hAnsiTheme="minorHAnsi"/>
          <w:color w:val="0000FF"/>
          <w:szCs w:val="22"/>
        </w:rPr>
        <w:t>“</w:t>
      </w:r>
      <w:r w:rsidRPr="00AD71AA">
        <w:rPr>
          <w:rFonts w:asciiTheme="minorHAnsi" w:hAnsiTheme="minorHAnsi"/>
          <w:color w:val="0000FF"/>
          <w:szCs w:val="22"/>
        </w:rPr>
        <w:t>An additional consideration is that anecdotal evidence (in particular, instructors' observations) suggests that low ability students often relied heavily on assistance from others when completing assignments. Unfortunately, over-reliance on others is a consideration that is difficult to account for and one we did not measure. An alternative explanation is that the lack of observed impact from homework for low ability students was possibl</w:t>
      </w:r>
      <w:r w:rsidR="006A4F53">
        <w:rPr>
          <w:rFonts w:asciiTheme="minorHAnsi" w:hAnsiTheme="minorHAnsi"/>
          <w:color w:val="0000FF"/>
          <w:szCs w:val="22"/>
        </w:rPr>
        <w:t>y</w:t>
      </w:r>
      <w:r w:rsidRPr="00AD71AA">
        <w:rPr>
          <w:rFonts w:asciiTheme="minorHAnsi" w:hAnsiTheme="minorHAnsi"/>
          <w:color w:val="0000FF"/>
          <w:szCs w:val="22"/>
        </w:rPr>
        <w:t xml:space="preserve"> a reflection of the students' lack of success on homework. Our experimental data </w:t>
      </w:r>
      <w:del w:id="21" w:author="DoD Admin" w:date="2018-05-27T14:24:00Z">
        <w:r w:rsidRPr="00AD71AA" w:rsidDel="000C2B58">
          <w:rPr>
            <w:rFonts w:asciiTheme="minorHAnsi" w:hAnsiTheme="minorHAnsi"/>
            <w:color w:val="0000FF"/>
            <w:szCs w:val="22"/>
          </w:rPr>
          <w:delText xml:space="preserve">appears </w:delText>
        </w:r>
      </w:del>
      <w:del w:id="22" w:author="DoD Admin" w:date="2018-05-27T14:25:00Z">
        <w:r w:rsidRPr="00AD71AA" w:rsidDel="000C2B58">
          <w:rPr>
            <w:rFonts w:asciiTheme="minorHAnsi" w:hAnsiTheme="minorHAnsi"/>
            <w:color w:val="0000FF"/>
            <w:szCs w:val="22"/>
          </w:rPr>
          <w:delText xml:space="preserve">to </w:delText>
        </w:r>
      </w:del>
      <w:r w:rsidRPr="00AD71AA">
        <w:rPr>
          <w:rFonts w:asciiTheme="minorHAnsi" w:hAnsiTheme="minorHAnsi"/>
          <w:color w:val="0000FF"/>
          <w:szCs w:val="22"/>
        </w:rPr>
        <w:t>support</w:t>
      </w:r>
      <w:ins w:id="23" w:author="DoD Admin" w:date="2018-05-27T14:25:00Z">
        <w:r w:rsidR="000C2B58">
          <w:rPr>
            <w:rFonts w:asciiTheme="minorHAnsi" w:hAnsiTheme="minorHAnsi"/>
            <w:color w:val="0000FF"/>
            <w:szCs w:val="22"/>
          </w:rPr>
          <w:t>s</w:t>
        </w:r>
      </w:ins>
      <w:r w:rsidRPr="00AD71AA">
        <w:rPr>
          <w:rFonts w:asciiTheme="minorHAnsi" w:hAnsiTheme="minorHAnsi"/>
          <w:color w:val="0000FF"/>
          <w:szCs w:val="22"/>
        </w:rPr>
        <w:t xml:space="preserve"> this explanation</w:t>
      </w:r>
      <w:ins w:id="24" w:author="DoD Admin" w:date="2018-05-27T14:25:00Z">
        <w:r w:rsidR="000C2B58">
          <w:rPr>
            <w:rFonts w:asciiTheme="minorHAnsi" w:hAnsiTheme="minorHAnsi"/>
            <w:color w:val="0000FF"/>
            <w:szCs w:val="22"/>
          </w:rPr>
          <w:t xml:space="preserve">.  </w:t>
        </w:r>
      </w:ins>
      <w:del w:id="25" w:author="DoD Admin" w:date="2018-05-27T14:25:00Z">
        <w:r w:rsidRPr="00AD71AA" w:rsidDel="000C2B58">
          <w:rPr>
            <w:rFonts w:asciiTheme="minorHAnsi" w:hAnsiTheme="minorHAnsi"/>
            <w:color w:val="0000FF"/>
            <w:szCs w:val="22"/>
          </w:rPr>
          <w:delText xml:space="preserve"> from a practical standpoint, but our sample size was too small to provide substantive supporting evidence. </w:delText>
        </w:r>
      </w:del>
      <w:r w:rsidRPr="00AD71AA">
        <w:rPr>
          <w:rFonts w:asciiTheme="minorHAnsi" w:hAnsiTheme="minorHAnsi"/>
          <w:color w:val="0000FF"/>
          <w:szCs w:val="22"/>
        </w:rPr>
        <w:t>We found that 9 out of 20 stud</w:t>
      </w:r>
      <w:r w:rsidR="00AD71AA" w:rsidRPr="00AD71AA">
        <w:rPr>
          <w:rFonts w:asciiTheme="minorHAnsi" w:hAnsiTheme="minorHAnsi"/>
          <w:color w:val="0000FF"/>
          <w:szCs w:val="22"/>
        </w:rPr>
        <w:t>ents in the treatment scored 80</w:t>
      </w:r>
      <w:r w:rsidRPr="00AD71AA">
        <w:rPr>
          <w:rFonts w:asciiTheme="minorHAnsi" w:hAnsiTheme="minorHAnsi"/>
          <w:color w:val="0000FF"/>
          <w:szCs w:val="22"/>
        </w:rPr>
        <w:t>% or better on homework, and this group</w:t>
      </w:r>
      <w:ins w:id="26" w:author="DoD Admin" w:date="2018-05-27T14:31:00Z">
        <w:r w:rsidR="00DE5CEC">
          <w:rPr>
            <w:rFonts w:asciiTheme="minorHAnsi" w:hAnsiTheme="minorHAnsi"/>
            <w:color w:val="0000FF"/>
            <w:szCs w:val="22"/>
          </w:rPr>
          <w:t xml:space="preserve"> significantly</w:t>
        </w:r>
      </w:ins>
      <w:r w:rsidRPr="00AD71AA">
        <w:rPr>
          <w:rFonts w:asciiTheme="minorHAnsi" w:hAnsiTheme="minorHAnsi"/>
          <w:color w:val="0000FF"/>
          <w:szCs w:val="22"/>
        </w:rPr>
        <w:t xml:space="preserve"> </w:t>
      </w:r>
      <w:r w:rsidR="00AD71AA" w:rsidRPr="00AD71AA">
        <w:rPr>
          <w:rFonts w:asciiTheme="minorHAnsi" w:hAnsiTheme="minorHAnsi"/>
          <w:color w:val="0000FF"/>
          <w:szCs w:val="22"/>
        </w:rPr>
        <w:t>outperformed</w:t>
      </w:r>
      <w:r w:rsidRPr="00AD71AA">
        <w:rPr>
          <w:rFonts w:asciiTheme="minorHAnsi" w:hAnsiTheme="minorHAnsi"/>
          <w:color w:val="0000FF"/>
          <w:szCs w:val="22"/>
        </w:rPr>
        <w:t xml:space="preserve"> </w:t>
      </w:r>
      <w:ins w:id="27" w:author="DoD Admin" w:date="2018-05-27T14:30:00Z">
        <w:r w:rsidR="00DE5CEC">
          <w:rPr>
            <w:rFonts w:asciiTheme="minorHAnsi" w:hAnsiTheme="minorHAnsi"/>
            <w:color w:val="0000FF"/>
            <w:szCs w:val="22"/>
          </w:rPr>
          <w:t>the other 11</w:t>
        </w:r>
      </w:ins>
      <w:ins w:id="28" w:author="DoD Admin" w:date="2018-05-27T14:31:00Z">
        <w:r w:rsidR="00DE5CEC">
          <w:rPr>
            <w:rFonts w:asciiTheme="minorHAnsi" w:hAnsiTheme="minorHAnsi"/>
            <w:color w:val="0000FF"/>
            <w:szCs w:val="22"/>
          </w:rPr>
          <w:t xml:space="preserve"> students based on a </w:t>
        </w:r>
      </w:ins>
      <w:ins w:id="29" w:author="DoD Admin" w:date="2018-05-27T14:34:00Z">
        <w:r w:rsidR="00DE5CEC">
          <w:rPr>
            <w:rFonts w:asciiTheme="minorHAnsi" w:hAnsiTheme="minorHAnsi"/>
            <w:color w:val="0000FF"/>
            <w:szCs w:val="22"/>
          </w:rPr>
          <w:t>non-parametric two-sample test with a p-value of 0.038.  If this same approach is extended to the medium and high ability groups</w:t>
        </w:r>
      </w:ins>
      <w:ins w:id="30" w:author="DoD Admin" w:date="2018-05-27T14:37:00Z">
        <w:r w:rsidR="00B0173A">
          <w:rPr>
            <w:rFonts w:asciiTheme="minorHAnsi" w:hAnsiTheme="minorHAnsi"/>
            <w:color w:val="0000FF"/>
            <w:szCs w:val="22"/>
          </w:rPr>
          <w:t>, the significance increases dramatically (p-value of 0.000013)</w:t>
        </w:r>
      </w:ins>
      <w:ins w:id="31" w:author="DoD Admin" w:date="2018-05-27T14:38:00Z">
        <w:r w:rsidR="00B0173A">
          <w:rPr>
            <w:rFonts w:asciiTheme="minorHAnsi" w:hAnsiTheme="minorHAnsi"/>
            <w:color w:val="0000FF"/>
            <w:szCs w:val="22"/>
          </w:rPr>
          <w:t>.  This supports claims from other research noted in our literature review</w:t>
        </w:r>
      </w:ins>
      <w:ins w:id="32" w:author="DoD Admin" w:date="2018-05-27T14:39:00Z">
        <w:r w:rsidR="00B0173A">
          <w:rPr>
            <w:rFonts w:asciiTheme="minorHAnsi" w:hAnsiTheme="minorHAnsi"/>
            <w:color w:val="0000FF"/>
            <w:szCs w:val="22"/>
          </w:rPr>
          <w:t xml:space="preserve"> claiming</w:t>
        </w:r>
      </w:ins>
      <w:ins w:id="33" w:author="DoD Admin" w:date="2018-05-27T14:38:00Z">
        <w:r w:rsidR="00B0173A">
          <w:rPr>
            <w:rFonts w:asciiTheme="minorHAnsi" w:hAnsiTheme="minorHAnsi"/>
            <w:color w:val="0000FF"/>
            <w:szCs w:val="22"/>
          </w:rPr>
          <w:t xml:space="preserve"> homework completion correlate</w:t>
        </w:r>
      </w:ins>
      <w:ins w:id="34" w:author="DoD Admin" w:date="2018-05-27T14:40:00Z">
        <w:r w:rsidR="00B0173A">
          <w:rPr>
            <w:rFonts w:asciiTheme="minorHAnsi" w:hAnsiTheme="minorHAnsi"/>
            <w:color w:val="0000FF"/>
            <w:szCs w:val="22"/>
          </w:rPr>
          <w:t>s</w:t>
        </w:r>
      </w:ins>
      <w:ins w:id="35" w:author="DoD Admin" w:date="2018-05-27T14:38:00Z">
        <w:r w:rsidR="00B0173A">
          <w:rPr>
            <w:rFonts w:asciiTheme="minorHAnsi" w:hAnsiTheme="minorHAnsi"/>
            <w:color w:val="0000FF"/>
            <w:szCs w:val="22"/>
          </w:rPr>
          <w:t xml:space="preserve"> with improved test scores.</w:t>
        </w:r>
      </w:ins>
      <w:del w:id="36" w:author="DoD Admin" w:date="2018-05-27T14:30:00Z">
        <w:r w:rsidRPr="00AD71AA" w:rsidDel="00DE5CEC">
          <w:rPr>
            <w:rFonts w:asciiTheme="minorHAnsi" w:hAnsiTheme="minorHAnsi"/>
            <w:color w:val="0000FF"/>
            <w:szCs w:val="22"/>
          </w:rPr>
          <w:delText>low ability students in th</w:delText>
        </w:r>
        <w:r w:rsidR="00AD71AA" w:rsidRPr="00AD71AA" w:rsidDel="00DE5CEC">
          <w:rPr>
            <w:rFonts w:asciiTheme="minorHAnsi" w:hAnsiTheme="minorHAnsi"/>
            <w:color w:val="0000FF"/>
            <w:szCs w:val="22"/>
          </w:rPr>
          <w:delText>e control by 8.4%, 3.8%, 7.6%, and 5.8</w:delText>
        </w:r>
        <w:r w:rsidRPr="00AD71AA" w:rsidDel="00DE5CEC">
          <w:rPr>
            <w:rFonts w:asciiTheme="minorHAnsi" w:hAnsiTheme="minorHAnsi"/>
            <w:color w:val="0000FF"/>
            <w:szCs w:val="22"/>
          </w:rPr>
          <w:delText>% on the 2</w:delText>
        </w:r>
        <w:r w:rsidR="00AD71AA" w:rsidRPr="00AD71AA" w:rsidDel="00DE5CEC">
          <w:rPr>
            <w:rFonts w:asciiTheme="minorHAnsi" w:hAnsiTheme="minorHAnsi"/>
            <w:color w:val="0000FF"/>
            <w:szCs w:val="22"/>
          </w:rPr>
          <w:delText>nd</w:delText>
        </w:r>
        <w:r w:rsidRPr="00AD71AA" w:rsidDel="00DE5CEC">
          <w:rPr>
            <w:rFonts w:asciiTheme="minorHAnsi" w:hAnsiTheme="minorHAnsi"/>
            <w:color w:val="0000FF"/>
            <w:szCs w:val="22"/>
          </w:rPr>
          <w:delText>, 3</w:delText>
        </w:r>
        <w:r w:rsidR="00AD71AA" w:rsidRPr="00AD71AA" w:rsidDel="00DE5CEC">
          <w:rPr>
            <w:rFonts w:asciiTheme="minorHAnsi" w:hAnsiTheme="minorHAnsi"/>
            <w:color w:val="0000FF"/>
            <w:szCs w:val="22"/>
          </w:rPr>
          <w:delText>rd</w:delText>
        </w:r>
        <w:r w:rsidRPr="00AD71AA" w:rsidDel="00DE5CEC">
          <w:rPr>
            <w:rFonts w:asciiTheme="minorHAnsi" w:hAnsiTheme="minorHAnsi"/>
            <w:color w:val="0000FF"/>
            <w:szCs w:val="22"/>
          </w:rPr>
          <w:delText>, 4</w:delText>
        </w:r>
        <w:r w:rsidR="00AD71AA" w:rsidRPr="00AD71AA" w:rsidDel="00DE5CEC">
          <w:rPr>
            <w:rFonts w:asciiTheme="minorHAnsi" w:hAnsiTheme="minorHAnsi"/>
            <w:color w:val="0000FF"/>
            <w:szCs w:val="22"/>
          </w:rPr>
          <w:delText>th</w:delText>
        </w:r>
        <w:r w:rsidRPr="00AD71AA" w:rsidDel="00DE5CEC">
          <w:rPr>
            <w:rFonts w:asciiTheme="minorHAnsi" w:hAnsiTheme="minorHAnsi"/>
            <w:color w:val="0000FF"/>
            <w:szCs w:val="22"/>
          </w:rPr>
          <w:delText xml:space="preserve">, and final exams respectively. </w:delText>
        </w:r>
        <w:r w:rsidR="00AD71AA" w:rsidRPr="00AD71AA" w:rsidDel="00DE5CEC">
          <w:rPr>
            <w:rFonts w:asciiTheme="minorHAnsi" w:hAnsiTheme="minorHAnsi"/>
            <w:color w:val="0000FF"/>
            <w:szCs w:val="22"/>
          </w:rPr>
          <w:delText xml:space="preserve">Only one of these observations was statistically significant (performance on the final exam), but these considerations </w:delText>
        </w:r>
        <w:r w:rsidR="00AD71AA" w:rsidDel="00DE5CEC">
          <w:rPr>
            <w:rFonts w:asciiTheme="minorHAnsi" w:hAnsiTheme="minorHAnsi"/>
            <w:color w:val="0000FF"/>
            <w:szCs w:val="22"/>
          </w:rPr>
          <w:delText>still</w:delText>
        </w:r>
        <w:r w:rsidR="00AD71AA" w:rsidRPr="00AD71AA" w:rsidDel="00DE5CEC">
          <w:rPr>
            <w:rFonts w:asciiTheme="minorHAnsi" w:hAnsiTheme="minorHAnsi"/>
            <w:color w:val="0000FF"/>
            <w:szCs w:val="22"/>
          </w:rPr>
          <w:delText xml:space="preserve"> provide room for qualitative discussion on classroom management.</w:delText>
        </w:r>
        <w:r w:rsidRPr="00FF6727" w:rsidDel="00DE5CEC">
          <w:rPr>
            <w:rFonts w:asciiTheme="minorHAnsi" w:hAnsiTheme="minorHAnsi"/>
            <w:color w:val="0000FF"/>
            <w:szCs w:val="22"/>
          </w:rPr>
          <w:delText>”</w:delText>
        </w:r>
        <w:r w:rsidR="00DF7609" w:rsidDel="00DE5CEC">
          <w:rPr>
            <w:rFonts w:asciiTheme="minorHAnsi" w:hAnsiTheme="minorHAnsi"/>
            <w:color w:val="0000FF"/>
            <w:szCs w:val="22"/>
          </w:rPr>
          <w:delText xml:space="preserve"> </w:delText>
        </w:r>
      </w:del>
    </w:p>
    <w:p w14:paraId="50794957" w14:textId="77777777" w:rsidR="00953D07" w:rsidRPr="005D5E7B" w:rsidRDefault="00953D07" w:rsidP="00FA5CC5">
      <w:pPr>
        <w:pStyle w:val="PlainText"/>
        <w:rPr>
          <w:rFonts w:asciiTheme="minorHAnsi" w:hAnsiTheme="minorHAnsi"/>
          <w:szCs w:val="22"/>
        </w:rPr>
      </w:pPr>
    </w:p>
    <w:p w14:paraId="57FF5FE7"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 xml:space="preserve"> - </w:t>
      </w:r>
      <w:r w:rsidR="00EC0324" w:rsidRPr="00EC0324">
        <w:rPr>
          <w:rFonts w:asciiTheme="minorHAnsi" w:hAnsiTheme="minorHAnsi"/>
          <w:szCs w:val="22"/>
        </w:rPr>
        <w:t>p. 12: How many students responded to the attitude surveys for each of control/treatment groups? </w:t>
      </w:r>
      <w:r w:rsidR="00EC0324" w:rsidRPr="00EC0324">
        <w:rPr>
          <w:rFonts w:asciiTheme="minorHAnsi" w:hAnsiTheme="minorHAnsi"/>
          <w:szCs w:val="22"/>
        </w:rPr>
        <w:br/>
      </w:r>
      <w:r w:rsidR="00EC0324" w:rsidRPr="00EC0324">
        <w:rPr>
          <w:rFonts w:asciiTheme="minorHAnsi" w:hAnsiTheme="minorHAnsi"/>
          <w:color w:val="0000FF"/>
          <w:szCs w:val="22"/>
        </w:rPr>
        <w:t>Every student responded to the survey. For clarity, the first sentence of section 3.6 now states “all of the students…” as opposed to “students”.</w:t>
      </w:r>
      <w:r w:rsidR="00EC0324">
        <w:rPr>
          <w:rFonts w:asciiTheme="minorHAnsi" w:hAnsiTheme="minorHAnsi"/>
          <w:szCs w:val="22"/>
        </w:rPr>
        <w:t xml:space="preserve"> </w:t>
      </w:r>
    </w:p>
    <w:p w14:paraId="7B0EFDD3" w14:textId="77777777" w:rsidR="00EE0EE1" w:rsidRPr="005D5E7B" w:rsidRDefault="00EE0EE1" w:rsidP="00FA5CC5">
      <w:pPr>
        <w:pStyle w:val="PlainText"/>
        <w:rPr>
          <w:rFonts w:asciiTheme="minorHAnsi" w:hAnsiTheme="minorHAnsi"/>
          <w:color w:val="0000FF"/>
          <w:szCs w:val="22"/>
        </w:rPr>
      </w:pPr>
    </w:p>
    <w:p w14:paraId="092C90DA" w14:textId="77777777" w:rsidR="0057681D" w:rsidRPr="0057681D" w:rsidRDefault="00FA5CC5" w:rsidP="00FA5CC5">
      <w:pPr>
        <w:pStyle w:val="PlainText"/>
        <w:rPr>
          <w:rFonts w:asciiTheme="minorHAnsi" w:hAnsiTheme="minorHAnsi"/>
          <w:szCs w:val="22"/>
        </w:rPr>
      </w:pPr>
      <w:r w:rsidRPr="005D5E7B">
        <w:rPr>
          <w:rFonts w:asciiTheme="minorHAnsi" w:hAnsiTheme="minorHAnsi"/>
          <w:szCs w:val="22"/>
        </w:rPr>
        <w:t xml:space="preserve">- </w:t>
      </w:r>
      <w:r w:rsidR="00EC0324" w:rsidRPr="0057681D">
        <w:rPr>
          <w:rFonts w:asciiTheme="minorHAnsi" w:hAnsiTheme="minorHAnsi"/>
          <w:szCs w:val="22"/>
        </w:rPr>
        <w:t>p.13, regarding the statistically insignificant findings: I think this is fine.  Thanks for the explanation of the nature of the anecdotal evidence for weaker students' reliance on support.  I think it might help to clarify this, as suggested below. </w:t>
      </w:r>
    </w:p>
    <w:p w14:paraId="0DBD9ECA" w14:textId="77777777" w:rsidR="00FA5CC5" w:rsidRPr="0057681D" w:rsidRDefault="0057681D" w:rsidP="00FA5CC5">
      <w:pPr>
        <w:pStyle w:val="PlainText"/>
        <w:rPr>
          <w:rFonts w:asciiTheme="minorHAnsi" w:hAnsiTheme="minorHAnsi"/>
          <w:szCs w:val="22"/>
        </w:rPr>
      </w:pPr>
      <w:r w:rsidRPr="0057681D">
        <w:rPr>
          <w:rFonts w:asciiTheme="minorHAnsi" w:hAnsiTheme="minorHAnsi"/>
          <w:szCs w:val="22"/>
        </w:rPr>
        <w:t>p.13, line 42/43: perhaps change "...anecdotal evidence suggests that low ability students</w:t>
      </w:r>
      <w:proofErr w:type="gramStart"/>
      <w:r w:rsidRPr="0057681D">
        <w:rPr>
          <w:rFonts w:asciiTheme="minorHAnsi" w:hAnsiTheme="minorHAnsi"/>
          <w:szCs w:val="22"/>
        </w:rPr>
        <w:t>.."</w:t>
      </w:r>
      <w:proofErr w:type="gramEnd"/>
      <w:r w:rsidRPr="0057681D">
        <w:rPr>
          <w:rFonts w:asciiTheme="minorHAnsi" w:hAnsiTheme="minorHAnsi"/>
          <w:szCs w:val="22"/>
        </w:rPr>
        <w:t xml:space="preserve"> to "anecdotal evidence (in particular, instructors' observations) suggests that low ability students..." </w:t>
      </w:r>
    </w:p>
    <w:p w14:paraId="3E816993" w14:textId="77777777" w:rsidR="00324E78" w:rsidRPr="005D5E7B" w:rsidRDefault="0057681D" w:rsidP="00FA5CC5">
      <w:pPr>
        <w:pStyle w:val="PlainText"/>
        <w:rPr>
          <w:rFonts w:asciiTheme="minorHAnsi" w:hAnsiTheme="minorHAnsi"/>
          <w:i/>
          <w:color w:val="0000FF"/>
          <w:szCs w:val="22"/>
        </w:rPr>
      </w:pPr>
      <w:r>
        <w:rPr>
          <w:rFonts w:asciiTheme="minorHAnsi" w:hAnsiTheme="minorHAnsi"/>
          <w:color w:val="0000FF"/>
          <w:szCs w:val="22"/>
        </w:rPr>
        <w:t>Corrected as recommended.</w:t>
      </w:r>
    </w:p>
    <w:p w14:paraId="05BBFD1B" w14:textId="77777777" w:rsidR="00EE0EE1" w:rsidRPr="005D5E7B" w:rsidRDefault="00EE0EE1" w:rsidP="00FA5CC5">
      <w:pPr>
        <w:pStyle w:val="PlainText"/>
        <w:rPr>
          <w:rFonts w:asciiTheme="minorHAnsi" w:hAnsiTheme="minorHAnsi"/>
          <w:szCs w:val="22"/>
          <w:highlight w:val="yellow"/>
        </w:rPr>
      </w:pPr>
    </w:p>
    <w:p w14:paraId="17E999FA" w14:textId="77777777" w:rsidR="00EA70DA" w:rsidRDefault="0057681D" w:rsidP="0057681D">
      <w:pPr>
        <w:pStyle w:val="PlainText"/>
        <w:rPr>
          <w:rFonts w:asciiTheme="minorHAnsi" w:hAnsiTheme="minorHAnsi"/>
          <w:szCs w:val="22"/>
        </w:rPr>
      </w:pPr>
      <w:r>
        <w:rPr>
          <w:rFonts w:asciiTheme="minorHAnsi" w:hAnsiTheme="minorHAnsi"/>
          <w:szCs w:val="22"/>
        </w:rPr>
        <w:lastRenderedPageBreak/>
        <w:t xml:space="preserve">- </w:t>
      </w:r>
      <w:r w:rsidRPr="0057681D">
        <w:rPr>
          <w:rFonts w:asciiTheme="minorHAnsi" w:hAnsiTheme="minorHAnsi"/>
          <w:szCs w:val="22"/>
        </w:rPr>
        <w:t>p.14,</w:t>
      </w:r>
      <w:r>
        <w:rPr>
          <w:rFonts w:asciiTheme="minorHAnsi" w:hAnsiTheme="minorHAnsi"/>
          <w:szCs w:val="22"/>
        </w:rPr>
        <w:t xml:space="preserve"> last paragraph: I'm returning </w:t>
      </w:r>
      <w:r w:rsidRPr="0057681D">
        <w:rPr>
          <w:rFonts w:asciiTheme="minorHAnsi" w:hAnsiTheme="minorHAnsi"/>
          <w:szCs w:val="22"/>
        </w:rPr>
        <w:t>t</w:t>
      </w:r>
      <w:r>
        <w:rPr>
          <w:rFonts w:asciiTheme="minorHAnsi" w:hAnsiTheme="minorHAnsi"/>
          <w:szCs w:val="22"/>
        </w:rPr>
        <w:t>o</w:t>
      </w:r>
      <w:r w:rsidRPr="0057681D">
        <w:rPr>
          <w:rFonts w:asciiTheme="minorHAnsi" w:hAnsiTheme="minorHAnsi"/>
          <w:szCs w:val="22"/>
        </w:rPr>
        <w:t xml:space="preserve"> my comment about what conclusion is most appropriate for this study.  I wonder if a conclusion is "we should have a variety of assignment types," in light of my proposed alternate hypothesis for the cause of your results.   </w:t>
      </w:r>
    </w:p>
    <w:p w14:paraId="77C4C2E4" w14:textId="77777777" w:rsidR="00EF58A3" w:rsidRDefault="00EF58A3" w:rsidP="0057681D">
      <w:pPr>
        <w:pStyle w:val="PlainText"/>
        <w:rPr>
          <w:rFonts w:asciiTheme="minorHAnsi" w:hAnsiTheme="minorHAnsi"/>
          <w:color w:val="0000FF"/>
          <w:szCs w:val="22"/>
        </w:rPr>
      </w:pPr>
      <w:r>
        <w:rPr>
          <w:rFonts w:asciiTheme="minorHAnsi" w:hAnsiTheme="minorHAnsi"/>
          <w:color w:val="0000FF"/>
          <w:szCs w:val="22"/>
        </w:rPr>
        <w:t>We appreciate your feedback on our conclusion and have edited our final paragraph to read as follows:</w:t>
      </w:r>
    </w:p>
    <w:p w14:paraId="52759213" w14:textId="77777777" w:rsidR="00EF58A3" w:rsidRDefault="00EF58A3" w:rsidP="0057681D">
      <w:pPr>
        <w:pStyle w:val="PlainText"/>
        <w:rPr>
          <w:rFonts w:asciiTheme="minorHAnsi" w:hAnsiTheme="minorHAnsi"/>
          <w:color w:val="0000FF"/>
          <w:szCs w:val="22"/>
        </w:rPr>
      </w:pPr>
    </w:p>
    <w:p w14:paraId="0371B674" w14:textId="742BB604" w:rsidR="00EF58A3" w:rsidRPr="00EF58A3" w:rsidRDefault="00EF58A3" w:rsidP="0057681D">
      <w:pPr>
        <w:pStyle w:val="PlainText"/>
        <w:rPr>
          <w:rFonts w:asciiTheme="minorHAnsi" w:hAnsiTheme="minorHAnsi"/>
          <w:color w:val="0000FF"/>
          <w:szCs w:val="22"/>
        </w:rPr>
      </w:pPr>
      <w:r>
        <w:rPr>
          <w:rFonts w:asciiTheme="minorHAnsi" w:hAnsiTheme="minorHAnsi"/>
          <w:color w:val="0000FF"/>
          <w:szCs w:val="22"/>
        </w:rPr>
        <w:t>“</w:t>
      </w:r>
      <w:r w:rsidR="00FF6727" w:rsidRPr="00FF6727">
        <w:rPr>
          <w:rFonts w:asciiTheme="minorHAnsi" w:hAnsiTheme="minorHAnsi"/>
          <w:color w:val="0000FF"/>
          <w:szCs w:val="22"/>
        </w:rPr>
        <w:t xml:space="preserve">In summary, our work implies the correlation between incentivized homework and exam performance depends on a student's mathematical ability. Hence, educators should consider a variety of assignment types when determining the most effective way to improve student achievement. We found that medium ability students appear to benefit statistically from </w:t>
      </w:r>
      <w:del w:id="37" w:author="DoD Admin" w:date="2018-05-27T14:41:00Z">
        <w:r w:rsidR="00FF6727" w:rsidRPr="00FF6727" w:rsidDel="00B0173A">
          <w:rPr>
            <w:rFonts w:asciiTheme="minorHAnsi" w:hAnsiTheme="minorHAnsi"/>
            <w:color w:val="0000FF"/>
            <w:szCs w:val="22"/>
          </w:rPr>
          <w:delText xml:space="preserve">completing </w:delText>
        </w:r>
      </w:del>
      <w:ins w:id="38" w:author="DoD Admin" w:date="2018-05-27T14:41:00Z">
        <w:r w:rsidR="00B0173A">
          <w:rPr>
            <w:rFonts w:asciiTheme="minorHAnsi" w:hAnsiTheme="minorHAnsi"/>
            <w:color w:val="0000FF"/>
            <w:szCs w:val="22"/>
          </w:rPr>
          <w:t>incentivizing</w:t>
        </w:r>
        <w:r w:rsidR="00B0173A" w:rsidRPr="00FF6727">
          <w:rPr>
            <w:rFonts w:asciiTheme="minorHAnsi" w:hAnsiTheme="minorHAnsi"/>
            <w:color w:val="0000FF"/>
            <w:szCs w:val="22"/>
          </w:rPr>
          <w:t xml:space="preserve"> </w:t>
        </w:r>
      </w:ins>
      <w:r w:rsidR="00FF6727" w:rsidRPr="00FF6727">
        <w:rPr>
          <w:rFonts w:asciiTheme="minorHAnsi" w:hAnsiTheme="minorHAnsi"/>
          <w:color w:val="0000FF"/>
          <w:szCs w:val="22"/>
        </w:rPr>
        <w:t xml:space="preserve">daily homework. The same was not true for low and high ability students. For low ability students, </w:t>
      </w:r>
      <w:del w:id="39" w:author="DoD Admin" w:date="2018-05-27T14:41:00Z">
        <w:r w:rsidR="00FF6727" w:rsidRPr="00FF6727" w:rsidDel="00B0173A">
          <w:rPr>
            <w:rFonts w:asciiTheme="minorHAnsi" w:hAnsiTheme="minorHAnsi"/>
            <w:color w:val="0000FF"/>
            <w:szCs w:val="22"/>
          </w:rPr>
          <w:delText xml:space="preserve">doing </w:delText>
        </w:r>
      </w:del>
      <w:ins w:id="40" w:author="DoD Admin" w:date="2018-05-27T14:41:00Z">
        <w:r w:rsidR="00B0173A">
          <w:rPr>
            <w:rFonts w:asciiTheme="minorHAnsi" w:hAnsiTheme="minorHAnsi"/>
            <w:color w:val="0000FF"/>
            <w:szCs w:val="22"/>
          </w:rPr>
          <w:t>incentivizing</w:t>
        </w:r>
        <w:r w:rsidR="00B0173A" w:rsidRPr="00FF6727">
          <w:rPr>
            <w:rFonts w:asciiTheme="minorHAnsi" w:hAnsiTheme="minorHAnsi"/>
            <w:color w:val="0000FF"/>
            <w:szCs w:val="22"/>
          </w:rPr>
          <w:t xml:space="preserve"> </w:t>
        </w:r>
      </w:ins>
      <w:bookmarkStart w:id="41" w:name="_GoBack"/>
      <w:bookmarkEnd w:id="41"/>
      <w:r w:rsidR="00FF6727" w:rsidRPr="00FF6727">
        <w:rPr>
          <w:rFonts w:asciiTheme="minorHAnsi" w:hAnsiTheme="minorHAnsi"/>
          <w:color w:val="0000FF"/>
          <w:szCs w:val="22"/>
        </w:rPr>
        <w:t>homework may not translate to increased performance on exams. Likewise, the study skills of high ability students may be such that preparing for the quizzes (or other alternative assessments) is sufficient or more effective than homework for mastering course material</w:t>
      </w:r>
      <w:r w:rsidRPr="00EF58A3">
        <w:rPr>
          <w:rFonts w:asciiTheme="minorHAnsi" w:hAnsiTheme="minorHAnsi"/>
          <w:color w:val="0000FF"/>
          <w:szCs w:val="22"/>
        </w:rPr>
        <w:t>.</w:t>
      </w:r>
      <w:r>
        <w:rPr>
          <w:rFonts w:asciiTheme="minorHAnsi" w:hAnsiTheme="minorHAnsi"/>
          <w:color w:val="0000FF"/>
          <w:szCs w:val="22"/>
        </w:rPr>
        <w:t>”</w:t>
      </w:r>
    </w:p>
    <w:p w14:paraId="3C71218F" w14:textId="77777777" w:rsidR="00FA5CC5" w:rsidRPr="005D5E7B" w:rsidRDefault="00FA5CC5" w:rsidP="00FA5CC5">
      <w:pPr>
        <w:pStyle w:val="PlainText"/>
        <w:rPr>
          <w:rFonts w:asciiTheme="minorHAnsi" w:hAnsiTheme="minorHAnsi"/>
          <w:szCs w:val="22"/>
        </w:rPr>
      </w:pPr>
    </w:p>
    <w:p w14:paraId="5B21453D" w14:textId="77777777" w:rsidR="00FA5CC5" w:rsidRPr="005D5E7B" w:rsidRDefault="00FA5CC5" w:rsidP="00FA5CC5">
      <w:pPr>
        <w:pStyle w:val="PlainText"/>
        <w:rPr>
          <w:rFonts w:asciiTheme="minorHAnsi" w:hAnsiTheme="minorHAnsi"/>
          <w:szCs w:val="22"/>
        </w:rPr>
      </w:pPr>
      <w:r w:rsidRPr="005D5E7B">
        <w:rPr>
          <w:rFonts w:asciiTheme="minorHAnsi" w:hAnsiTheme="minorHAnsi"/>
          <w:szCs w:val="22"/>
        </w:rPr>
        <w:t>------------------------------------------------------------------------------------------------------------------------------------------</w:t>
      </w:r>
    </w:p>
    <w:p w14:paraId="266A0A48" w14:textId="77777777" w:rsidR="00FA5CC5" w:rsidRDefault="00FA5CC5" w:rsidP="00FA5CC5">
      <w:pPr>
        <w:pStyle w:val="PlainText"/>
        <w:rPr>
          <w:rFonts w:asciiTheme="minorHAnsi" w:hAnsiTheme="minorHAnsi"/>
          <w:szCs w:val="22"/>
        </w:rPr>
      </w:pPr>
      <w:r w:rsidRPr="005D5E7B">
        <w:rPr>
          <w:rFonts w:asciiTheme="minorHAnsi" w:hAnsiTheme="minorHAnsi"/>
          <w:b/>
          <w:szCs w:val="22"/>
        </w:rPr>
        <w:t>Brief Synopsis:</w:t>
      </w:r>
      <w:r w:rsidRPr="005D5E7B">
        <w:rPr>
          <w:rFonts w:asciiTheme="minorHAnsi" w:hAnsiTheme="minorHAnsi"/>
          <w:szCs w:val="22"/>
        </w:rPr>
        <w:t xml:space="preserve"> </w:t>
      </w:r>
      <w:r w:rsidR="0057681D" w:rsidRPr="0057681D">
        <w:rPr>
          <w:rFonts w:asciiTheme="minorHAnsi" w:hAnsiTheme="minorHAnsi"/>
          <w:szCs w:val="22"/>
        </w:rPr>
        <w:t>This is a manuscript in the scholarship of teaching and learning, describing a study that sought to determine the effects of providing students graded incentives to complete on-line homework.  The authors report that such incentives significantly increase the fraction of students completing the homework, and students they classify as medium ability appear to benefit from this in their exam scores.  They see little or no statistically significant effects for other students, nor in what is defined as long-term knowledge acquisition by students.</w:t>
      </w:r>
    </w:p>
    <w:p w14:paraId="4D192CD2" w14:textId="77777777" w:rsidR="0057681D" w:rsidRPr="005D5E7B" w:rsidRDefault="0057681D" w:rsidP="00FA5CC5">
      <w:pPr>
        <w:pStyle w:val="PlainText"/>
        <w:rPr>
          <w:rFonts w:asciiTheme="minorHAnsi" w:hAnsiTheme="minorHAnsi"/>
          <w:szCs w:val="22"/>
        </w:rPr>
      </w:pPr>
    </w:p>
    <w:p w14:paraId="59D944C3"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Audience:</w:t>
      </w:r>
      <w:r w:rsidRPr="005D5E7B">
        <w:rPr>
          <w:rFonts w:asciiTheme="minorHAnsi" w:hAnsiTheme="minorHAnsi"/>
          <w:szCs w:val="22"/>
        </w:rPr>
        <w:t xml:space="preserve"> The audience for this manuscript is instructors of college-level mathematics and those with an interest in research on the implementation and effect of pedagogical strategies such as on-line homework.  It is well structured for those audiences.</w:t>
      </w:r>
    </w:p>
    <w:p w14:paraId="7F2FC9D3" w14:textId="77777777" w:rsidR="00FA5CC5" w:rsidRPr="005D5E7B" w:rsidRDefault="00FA5CC5" w:rsidP="00FA5CC5">
      <w:pPr>
        <w:pStyle w:val="PlainText"/>
        <w:rPr>
          <w:rFonts w:asciiTheme="minorHAnsi" w:hAnsiTheme="minorHAnsi"/>
          <w:szCs w:val="22"/>
        </w:rPr>
      </w:pPr>
    </w:p>
    <w:p w14:paraId="675E8D73"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Exposition:</w:t>
      </w:r>
      <w:r w:rsidRPr="005D5E7B">
        <w:rPr>
          <w:rFonts w:asciiTheme="minorHAnsi" w:hAnsiTheme="minorHAnsi"/>
          <w:szCs w:val="22"/>
        </w:rPr>
        <w:t xml:space="preserve"> The overall writing in the paper is fine.  It is a good length, and generally reads well.  I include some specific suggestions for improvement in the comments to the authors, below.</w:t>
      </w:r>
    </w:p>
    <w:p w14:paraId="316560E6" w14:textId="77777777" w:rsidR="00FA5CC5" w:rsidRPr="005D5E7B" w:rsidRDefault="00FA5CC5" w:rsidP="00FA5CC5">
      <w:pPr>
        <w:pStyle w:val="PlainText"/>
        <w:rPr>
          <w:rFonts w:asciiTheme="minorHAnsi" w:hAnsiTheme="minorHAnsi"/>
          <w:szCs w:val="22"/>
        </w:rPr>
      </w:pPr>
    </w:p>
    <w:p w14:paraId="19433584" w14:textId="77777777" w:rsidR="00FA5CC5" w:rsidRDefault="00FA5CC5" w:rsidP="00FA5CC5">
      <w:pPr>
        <w:pStyle w:val="PlainText"/>
        <w:rPr>
          <w:rFonts w:ascii="Verdana" w:hAnsi="Verdana"/>
          <w:color w:val="000000"/>
          <w:sz w:val="17"/>
          <w:szCs w:val="17"/>
          <w:shd w:val="clear" w:color="auto" w:fill="FFFFFF"/>
        </w:rPr>
      </w:pPr>
      <w:r w:rsidRPr="005D5E7B">
        <w:rPr>
          <w:rFonts w:asciiTheme="minorHAnsi" w:hAnsiTheme="minorHAnsi"/>
          <w:b/>
          <w:szCs w:val="22"/>
        </w:rPr>
        <w:t>Mathematical Content:</w:t>
      </w:r>
      <w:r w:rsidRPr="005D5E7B">
        <w:rPr>
          <w:rFonts w:asciiTheme="minorHAnsi" w:hAnsiTheme="minorHAnsi"/>
          <w:szCs w:val="22"/>
        </w:rPr>
        <w:t xml:space="preserve"> </w:t>
      </w:r>
      <w:r w:rsidR="0057681D">
        <w:rPr>
          <w:rFonts w:ascii="Verdana" w:hAnsi="Verdana"/>
          <w:color w:val="000000"/>
          <w:sz w:val="17"/>
          <w:szCs w:val="17"/>
          <w:shd w:val="clear" w:color="auto" w:fill="FFFFFF"/>
        </w:rPr>
        <w:t>The mathematical content appears good.  I appreciate the authors' explanation of their statistical grouping as it is provided in the response letter.  I am curious whether the authors' results hold up if the data are grouped first by section, but do not think this needs be included in this paper. </w:t>
      </w:r>
    </w:p>
    <w:p w14:paraId="4268DA40" w14:textId="77777777" w:rsidR="0057681D" w:rsidRPr="005D5E7B" w:rsidRDefault="0057681D" w:rsidP="00FA5CC5">
      <w:pPr>
        <w:pStyle w:val="PlainText"/>
        <w:rPr>
          <w:rFonts w:asciiTheme="minorHAnsi" w:hAnsiTheme="minorHAnsi"/>
          <w:szCs w:val="22"/>
        </w:rPr>
      </w:pPr>
    </w:p>
    <w:p w14:paraId="4B89A629"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Professionalism:</w:t>
      </w:r>
      <w:r w:rsidRPr="005D5E7B">
        <w:rPr>
          <w:rFonts w:asciiTheme="minorHAnsi" w:hAnsiTheme="minorHAnsi"/>
          <w:szCs w:val="22"/>
        </w:rPr>
        <w:t xml:space="preserve"> </w:t>
      </w:r>
      <w:r w:rsidR="0057681D" w:rsidRPr="0057681D">
        <w:rPr>
          <w:rFonts w:asciiTheme="minorHAnsi" w:hAnsiTheme="minorHAnsi"/>
          <w:szCs w:val="22"/>
        </w:rPr>
        <w:t>The professionalism of the work is fine.  The authors demonstrate a good understanding of the literature to which they are adding, and how the current work fits into that.  Their work with the editor and reviewers has resulted in a stronger and more interesting manuscript.</w:t>
      </w:r>
    </w:p>
    <w:p w14:paraId="7AB855B9" w14:textId="77777777" w:rsidR="00FA5CC5" w:rsidRPr="005D5E7B" w:rsidRDefault="00FA5CC5" w:rsidP="00FA5CC5">
      <w:pPr>
        <w:pStyle w:val="PlainText"/>
        <w:rPr>
          <w:rFonts w:asciiTheme="minorHAnsi" w:hAnsiTheme="minorHAnsi"/>
          <w:szCs w:val="22"/>
        </w:rPr>
      </w:pPr>
    </w:p>
    <w:p w14:paraId="0CBD8A74" w14:textId="77777777" w:rsidR="00FA5CC5" w:rsidRPr="005D5E7B" w:rsidRDefault="00FA5CC5" w:rsidP="00FA5CC5">
      <w:pPr>
        <w:pStyle w:val="PlainText"/>
        <w:rPr>
          <w:rFonts w:asciiTheme="minorHAnsi" w:hAnsiTheme="minorHAnsi"/>
          <w:szCs w:val="22"/>
        </w:rPr>
      </w:pPr>
      <w:r w:rsidRPr="005D5E7B">
        <w:rPr>
          <w:rFonts w:asciiTheme="minorHAnsi" w:hAnsiTheme="minorHAnsi"/>
          <w:b/>
          <w:szCs w:val="22"/>
        </w:rPr>
        <w:t>Fit:</w:t>
      </w:r>
      <w:r w:rsidRPr="005D5E7B">
        <w:rPr>
          <w:rFonts w:asciiTheme="minorHAnsi" w:hAnsiTheme="minorHAnsi"/>
          <w:szCs w:val="22"/>
        </w:rPr>
        <w:t xml:space="preserve"> </w:t>
      </w:r>
      <w:r w:rsidR="0057681D" w:rsidRPr="0057681D">
        <w:rPr>
          <w:rFonts w:asciiTheme="minorHAnsi" w:hAnsiTheme="minorHAnsi"/>
          <w:szCs w:val="22"/>
        </w:rPr>
        <w:t>This manuscript appears to be a good fit for PRIMUS.  It includes "(2) discussion of how [an] idea impacts student learning...", and "(4) exploration of at least one interesting problem in undergraduate mathematics pedagogy, as well of substantive insight about that problem..."</w:t>
      </w:r>
    </w:p>
    <w:p w14:paraId="5E753B83" w14:textId="77777777" w:rsidR="00FA5CC5" w:rsidRPr="005D5E7B" w:rsidRDefault="00FA5CC5" w:rsidP="00FA5CC5">
      <w:pPr>
        <w:pStyle w:val="PlainText"/>
        <w:rPr>
          <w:rFonts w:asciiTheme="minorHAnsi" w:hAnsiTheme="minorHAnsi"/>
          <w:szCs w:val="22"/>
        </w:rPr>
      </w:pPr>
    </w:p>
    <w:p w14:paraId="5278F358" w14:textId="77777777" w:rsidR="0057681D" w:rsidRDefault="00FA5CC5" w:rsidP="0057681D">
      <w:pPr>
        <w:pStyle w:val="PlainText"/>
        <w:rPr>
          <w:rFonts w:asciiTheme="minorHAnsi" w:hAnsiTheme="minorHAnsi"/>
          <w:szCs w:val="22"/>
        </w:rPr>
      </w:pPr>
      <w:r w:rsidRPr="005D5E7B">
        <w:rPr>
          <w:rFonts w:asciiTheme="minorHAnsi" w:hAnsiTheme="minorHAnsi"/>
          <w:b/>
          <w:szCs w:val="22"/>
        </w:rPr>
        <w:t>Overall Merit:</w:t>
      </w:r>
      <w:r w:rsidRPr="005D5E7B">
        <w:rPr>
          <w:rFonts w:asciiTheme="minorHAnsi" w:hAnsiTheme="minorHAnsi"/>
          <w:szCs w:val="22"/>
        </w:rPr>
        <w:t xml:space="preserve"> </w:t>
      </w:r>
      <w:r w:rsidR="0057681D" w:rsidRPr="0057681D">
        <w:rPr>
          <w:rFonts w:asciiTheme="minorHAnsi" w:hAnsiTheme="minorHAnsi"/>
          <w:szCs w:val="22"/>
        </w:rPr>
        <w:t xml:space="preserve">I think the manuscript as revised should be published in PRIMUS, subject to minor revisions suggested above in my comments to the authors. </w:t>
      </w:r>
    </w:p>
    <w:p w14:paraId="051C603F" w14:textId="77777777" w:rsidR="0057681D" w:rsidRDefault="0057681D" w:rsidP="0057681D">
      <w:pPr>
        <w:pStyle w:val="PlainText"/>
        <w:rPr>
          <w:rFonts w:asciiTheme="minorHAnsi" w:hAnsiTheme="minorHAnsi"/>
          <w:szCs w:val="22"/>
        </w:rPr>
      </w:pPr>
    </w:p>
    <w:p w14:paraId="2CA50C3B" w14:textId="77777777" w:rsidR="00EF641F" w:rsidRPr="005D5E7B" w:rsidRDefault="00EF641F" w:rsidP="00EF641F">
      <w:pPr>
        <w:pStyle w:val="PlainText"/>
        <w:rPr>
          <w:rFonts w:asciiTheme="minorHAnsi" w:hAnsiTheme="minorHAnsi"/>
          <w:szCs w:val="22"/>
        </w:rPr>
      </w:pPr>
      <w:r w:rsidRPr="005D5E7B">
        <w:rPr>
          <w:rFonts w:asciiTheme="minorHAnsi" w:hAnsiTheme="minorHAnsi"/>
          <w:szCs w:val="22"/>
        </w:rPr>
        <w:t>------------------------------------------------------------------------------------------------------------------------------------------</w:t>
      </w:r>
    </w:p>
    <w:p w14:paraId="52D307E1" w14:textId="77777777" w:rsidR="00FA5CC5" w:rsidRPr="005D5E7B" w:rsidRDefault="00FA5CC5" w:rsidP="00FA5CC5">
      <w:pPr>
        <w:pStyle w:val="PlainText"/>
        <w:rPr>
          <w:rFonts w:asciiTheme="minorHAnsi" w:hAnsiTheme="minorHAnsi"/>
          <w:b/>
          <w:szCs w:val="22"/>
        </w:rPr>
      </w:pPr>
      <w:r w:rsidRPr="005D5E7B">
        <w:rPr>
          <w:rFonts w:asciiTheme="minorHAnsi" w:hAnsiTheme="minorHAnsi"/>
          <w:b/>
          <w:szCs w:val="22"/>
        </w:rPr>
        <w:t>Associate Editor Comments to the Author:</w:t>
      </w:r>
    </w:p>
    <w:p w14:paraId="04E2116B" w14:textId="77777777" w:rsidR="00EF641F" w:rsidRPr="005D5E7B" w:rsidRDefault="00EF641F" w:rsidP="00EF641F">
      <w:pPr>
        <w:pStyle w:val="PlainText"/>
        <w:rPr>
          <w:rFonts w:asciiTheme="minorHAnsi" w:hAnsiTheme="minorHAnsi"/>
          <w:szCs w:val="22"/>
        </w:rPr>
      </w:pPr>
      <w:r w:rsidRPr="005D5E7B">
        <w:rPr>
          <w:rFonts w:asciiTheme="minorHAnsi" w:hAnsiTheme="minorHAnsi"/>
          <w:szCs w:val="22"/>
        </w:rPr>
        <w:t>------------------------------------------------------------------------------------------------------------------------------------------</w:t>
      </w:r>
    </w:p>
    <w:p w14:paraId="6FC2DEB4" w14:textId="77777777" w:rsidR="0057681D" w:rsidRDefault="0057681D" w:rsidP="0057681D">
      <w:r>
        <w:lastRenderedPageBreak/>
        <w:t xml:space="preserve">Thank you for this good revision to the original manuscript.  I am recommending that we accept the paper subject to minor revisions that will not require additional refereeing.   </w:t>
      </w:r>
    </w:p>
    <w:p w14:paraId="21E69F5F" w14:textId="77777777" w:rsidR="0057681D" w:rsidRDefault="0057681D" w:rsidP="0057681D">
      <w:r>
        <w:t>First, please address all of the comments of the referee.  I especially agree with this assessment: "I'm not terribly happy with the phrase 'Our results suggest.'" and concur that phrasing like "One possible interpretation of our results is ...</w:t>
      </w:r>
      <w:proofErr w:type="gramStart"/>
      <w:r>
        <w:t>"  Please</w:t>
      </w:r>
      <w:proofErr w:type="gramEnd"/>
      <w:r>
        <w:t xml:space="preserve"> follow the corresponding recommendations to address this phrasing in several locations.  The other referee suggestions are important, too. </w:t>
      </w:r>
    </w:p>
    <w:p w14:paraId="277CBC48" w14:textId="77777777" w:rsidR="0057681D" w:rsidRDefault="0057681D" w:rsidP="0057681D">
      <w:r>
        <w:t xml:space="preserve">Second, in reading the paper a second time, I was struck differently by the phrases "high ability", "medium ability", and "low ability" (particularly the last one:  "low ability").  I know that you don't mean the students have "low ability to ultimately be successful", but I can also see how some people will read it that way.  I recognize that you do explain what you mean by the term and how it is connected to performance on standardized tests.  I think you'd be well-served to address this as early as possible in the paper, saying something like "We use the term 'ability' as a shorthand for 'performance on a standardized test'.  We of course recognize that a single score on a standardized test is not a summary of a student's overall ability to be successful."  I don't think you need to belabor this point, but again think that since the terms are being used in the abstract and early in the paper, it would serve you well to clarify. </w:t>
      </w:r>
    </w:p>
    <w:p w14:paraId="774FD58B" w14:textId="77777777" w:rsidR="000F72E1" w:rsidRDefault="0057681D" w:rsidP="0057681D">
      <w:r>
        <w:t>Again, we fundamentally like the paper and look forward to seeing it published in the journal subject to these minor revisions.  Thank you for using PRIMUS as an outlet for your work.</w:t>
      </w:r>
    </w:p>
    <w:p w14:paraId="4CC028F6" w14:textId="77777777" w:rsidR="006F673D" w:rsidRDefault="006F673D" w:rsidP="0057681D">
      <w:pPr>
        <w:rPr>
          <w:color w:val="0000FF"/>
        </w:rPr>
      </w:pPr>
      <w:r>
        <w:rPr>
          <w:color w:val="0000FF"/>
        </w:rPr>
        <w:t>W</w:t>
      </w:r>
      <w:r w:rsidRPr="006F673D">
        <w:rPr>
          <w:color w:val="0000FF"/>
        </w:rPr>
        <w:t>e</w:t>
      </w:r>
      <w:r>
        <w:rPr>
          <w:color w:val="0000FF"/>
        </w:rPr>
        <w:t xml:space="preserve"> are excited to hear your decision to conditional accept our manuscript for publication and greatly appreciate all of the referee feedback. We feel our paper has greatly improved from the initial submission and have done our best to incorporate all of the feedback we received in the second review. </w:t>
      </w:r>
    </w:p>
    <w:p w14:paraId="02F03BC3" w14:textId="77777777" w:rsidR="006F673D" w:rsidRPr="006F673D" w:rsidRDefault="008337E2" w:rsidP="0057681D">
      <w:pPr>
        <w:rPr>
          <w:color w:val="0000FF"/>
        </w:rPr>
      </w:pPr>
      <w:r>
        <w:rPr>
          <w:color w:val="0000FF"/>
        </w:rPr>
        <w:t>We have provided a point-by-point response for referee 2’s suggestions and also incorporated your recommendation to clarify</w:t>
      </w:r>
      <w:r w:rsidR="006F673D">
        <w:rPr>
          <w:color w:val="0000FF"/>
        </w:rPr>
        <w:t xml:space="preserve"> </w:t>
      </w:r>
      <w:r>
        <w:rPr>
          <w:color w:val="0000FF"/>
        </w:rPr>
        <w:t xml:space="preserve">our use of </w:t>
      </w:r>
      <w:r w:rsidR="006F673D">
        <w:rPr>
          <w:color w:val="0000FF"/>
        </w:rPr>
        <w:t xml:space="preserve">the phrase “ability”.   </w:t>
      </w:r>
    </w:p>
    <w:sectPr w:rsidR="006F673D" w:rsidRPr="006F67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oD Admin" w:date="2018-05-27T14:00:00Z" w:initials="DA">
    <w:p w14:paraId="36581D22" w14:textId="77777777" w:rsidR="001B37EA" w:rsidRDefault="001B37EA">
      <w:pPr>
        <w:pStyle w:val="CommentText"/>
      </w:pPr>
      <w:r>
        <w:rPr>
          <w:rStyle w:val="CommentReference"/>
        </w:rPr>
        <w:annotationRef/>
      </w:r>
      <w:r>
        <w:t xml:space="preserve">If we go with my results, we should probably do without this part.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81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7398"/>
    <w:multiLevelType w:val="hybridMultilevel"/>
    <w:tmpl w:val="A5122874"/>
    <w:lvl w:ilvl="0" w:tplc="2506E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679F"/>
    <w:multiLevelType w:val="hybridMultilevel"/>
    <w:tmpl w:val="1DC46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F2D9F"/>
    <w:multiLevelType w:val="hybridMultilevel"/>
    <w:tmpl w:val="5BE28628"/>
    <w:lvl w:ilvl="0" w:tplc="98D6DB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E2763"/>
    <w:multiLevelType w:val="hybridMultilevel"/>
    <w:tmpl w:val="73FCF71A"/>
    <w:lvl w:ilvl="0" w:tplc="9E883EE6">
      <w:start w:val="2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CB0623"/>
    <w:multiLevelType w:val="hybridMultilevel"/>
    <w:tmpl w:val="5F9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066F2"/>
    <w:multiLevelType w:val="hybridMultilevel"/>
    <w:tmpl w:val="3B14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67954"/>
    <w:multiLevelType w:val="hybridMultilevel"/>
    <w:tmpl w:val="961E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95518"/>
    <w:multiLevelType w:val="hybridMultilevel"/>
    <w:tmpl w:val="6F1C1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97E65"/>
    <w:multiLevelType w:val="hybridMultilevel"/>
    <w:tmpl w:val="EA96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8"/>
  </w:num>
  <w:num w:numId="6">
    <w:abstractNumId w:val="0"/>
  </w:num>
  <w:num w:numId="7">
    <w:abstractNumId w:val="6"/>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D Admin">
    <w15:presenceInfo w15:providerId="None" w15:userId="DoD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C5"/>
    <w:rsid w:val="0007113C"/>
    <w:rsid w:val="000949F8"/>
    <w:rsid w:val="000C2B58"/>
    <w:rsid w:val="000E1AAC"/>
    <w:rsid w:val="000F72E1"/>
    <w:rsid w:val="00190629"/>
    <w:rsid w:val="001B37EA"/>
    <w:rsid w:val="001B4CE3"/>
    <w:rsid w:val="001B7F9D"/>
    <w:rsid w:val="001E6F95"/>
    <w:rsid w:val="0020507F"/>
    <w:rsid w:val="00215D50"/>
    <w:rsid w:val="00241750"/>
    <w:rsid w:val="002508EF"/>
    <w:rsid w:val="00284AD4"/>
    <w:rsid w:val="003163BC"/>
    <w:rsid w:val="00324E78"/>
    <w:rsid w:val="003565AA"/>
    <w:rsid w:val="00357E5D"/>
    <w:rsid w:val="003F5088"/>
    <w:rsid w:val="004579EB"/>
    <w:rsid w:val="004708B1"/>
    <w:rsid w:val="004E4892"/>
    <w:rsid w:val="004F4841"/>
    <w:rsid w:val="00531FDA"/>
    <w:rsid w:val="00555FD0"/>
    <w:rsid w:val="0057681D"/>
    <w:rsid w:val="005D5E7B"/>
    <w:rsid w:val="00616C0B"/>
    <w:rsid w:val="00633C96"/>
    <w:rsid w:val="006A4F53"/>
    <w:rsid w:val="006F673D"/>
    <w:rsid w:val="007835B0"/>
    <w:rsid w:val="007B3E69"/>
    <w:rsid w:val="007C5A7F"/>
    <w:rsid w:val="008337E2"/>
    <w:rsid w:val="00896881"/>
    <w:rsid w:val="008E0DC6"/>
    <w:rsid w:val="008E2825"/>
    <w:rsid w:val="00901B1C"/>
    <w:rsid w:val="00907EAA"/>
    <w:rsid w:val="00934071"/>
    <w:rsid w:val="009366D8"/>
    <w:rsid w:val="00943042"/>
    <w:rsid w:val="00953D07"/>
    <w:rsid w:val="009655DC"/>
    <w:rsid w:val="009B17E1"/>
    <w:rsid w:val="00A12C54"/>
    <w:rsid w:val="00A16337"/>
    <w:rsid w:val="00A22AA2"/>
    <w:rsid w:val="00AA4D70"/>
    <w:rsid w:val="00AD71AA"/>
    <w:rsid w:val="00AF44C4"/>
    <w:rsid w:val="00B0173A"/>
    <w:rsid w:val="00B948BF"/>
    <w:rsid w:val="00BD6E23"/>
    <w:rsid w:val="00CA5E22"/>
    <w:rsid w:val="00D22B15"/>
    <w:rsid w:val="00D57D74"/>
    <w:rsid w:val="00D7298E"/>
    <w:rsid w:val="00DA4244"/>
    <w:rsid w:val="00DD31CB"/>
    <w:rsid w:val="00DE5CEC"/>
    <w:rsid w:val="00DF30D0"/>
    <w:rsid w:val="00DF7609"/>
    <w:rsid w:val="00E30845"/>
    <w:rsid w:val="00E31214"/>
    <w:rsid w:val="00E3784A"/>
    <w:rsid w:val="00E40E19"/>
    <w:rsid w:val="00E75F76"/>
    <w:rsid w:val="00EA70DA"/>
    <w:rsid w:val="00EC0324"/>
    <w:rsid w:val="00EC759F"/>
    <w:rsid w:val="00EE0EE1"/>
    <w:rsid w:val="00EF58A3"/>
    <w:rsid w:val="00EF641F"/>
    <w:rsid w:val="00F02703"/>
    <w:rsid w:val="00F16E21"/>
    <w:rsid w:val="00F92434"/>
    <w:rsid w:val="00F97FFA"/>
    <w:rsid w:val="00FA5CC5"/>
    <w:rsid w:val="00FD7E40"/>
    <w:rsid w:val="00FF37E2"/>
    <w:rsid w:val="00FF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D2E6"/>
  <w15:docId w15:val="{42E0925D-B5DA-4FFE-A854-92AEA2F6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5CC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A5CC5"/>
    <w:rPr>
      <w:rFonts w:ascii="Calibri" w:hAnsi="Calibri"/>
      <w:szCs w:val="21"/>
    </w:rPr>
  </w:style>
  <w:style w:type="paragraph" w:styleId="Subtitle">
    <w:name w:val="Subtitle"/>
    <w:basedOn w:val="Normal"/>
    <w:next w:val="Normal"/>
    <w:link w:val="SubtitleChar"/>
    <w:uiPriority w:val="11"/>
    <w:qFormat/>
    <w:rsid w:val="008968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881"/>
    <w:rPr>
      <w:rFonts w:eastAsiaTheme="minorEastAsia"/>
      <w:color w:val="5A5A5A" w:themeColor="text1" w:themeTint="A5"/>
      <w:spacing w:val="15"/>
    </w:rPr>
  </w:style>
  <w:style w:type="paragraph" w:styleId="ListParagraph">
    <w:name w:val="List Paragraph"/>
    <w:basedOn w:val="Normal"/>
    <w:uiPriority w:val="34"/>
    <w:qFormat/>
    <w:rsid w:val="00896881"/>
    <w:pPr>
      <w:ind w:left="720"/>
      <w:contextualSpacing/>
    </w:pPr>
  </w:style>
  <w:style w:type="paragraph" w:styleId="BalloonText">
    <w:name w:val="Balloon Text"/>
    <w:basedOn w:val="Normal"/>
    <w:link w:val="BalloonTextChar"/>
    <w:uiPriority w:val="99"/>
    <w:semiHidden/>
    <w:unhideWhenUsed/>
    <w:rsid w:val="0031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3BC"/>
    <w:rPr>
      <w:rFonts w:ascii="Tahoma" w:hAnsi="Tahoma" w:cs="Tahoma"/>
      <w:sz w:val="16"/>
      <w:szCs w:val="16"/>
    </w:rPr>
  </w:style>
  <w:style w:type="table" w:styleId="TableGrid">
    <w:name w:val="Table Grid"/>
    <w:basedOn w:val="TableNormal"/>
    <w:uiPriority w:val="39"/>
    <w:rsid w:val="007C5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37EA"/>
    <w:rPr>
      <w:sz w:val="16"/>
      <w:szCs w:val="16"/>
    </w:rPr>
  </w:style>
  <w:style w:type="paragraph" w:styleId="CommentText">
    <w:name w:val="annotation text"/>
    <w:basedOn w:val="Normal"/>
    <w:link w:val="CommentTextChar"/>
    <w:uiPriority w:val="99"/>
    <w:semiHidden/>
    <w:unhideWhenUsed/>
    <w:rsid w:val="001B37EA"/>
    <w:pPr>
      <w:spacing w:line="240" w:lineRule="auto"/>
    </w:pPr>
    <w:rPr>
      <w:sz w:val="20"/>
      <w:szCs w:val="20"/>
    </w:rPr>
  </w:style>
  <w:style w:type="character" w:customStyle="1" w:styleId="CommentTextChar">
    <w:name w:val="Comment Text Char"/>
    <w:basedOn w:val="DefaultParagraphFont"/>
    <w:link w:val="CommentText"/>
    <w:uiPriority w:val="99"/>
    <w:semiHidden/>
    <w:rsid w:val="001B37EA"/>
    <w:rPr>
      <w:sz w:val="20"/>
      <w:szCs w:val="20"/>
    </w:rPr>
  </w:style>
  <w:style w:type="paragraph" w:styleId="CommentSubject">
    <w:name w:val="annotation subject"/>
    <w:basedOn w:val="CommentText"/>
    <w:next w:val="CommentText"/>
    <w:link w:val="CommentSubjectChar"/>
    <w:uiPriority w:val="99"/>
    <w:semiHidden/>
    <w:unhideWhenUsed/>
    <w:rsid w:val="001B37EA"/>
    <w:rPr>
      <w:b/>
      <w:bCs/>
    </w:rPr>
  </w:style>
  <w:style w:type="character" w:customStyle="1" w:styleId="CommentSubjectChar">
    <w:name w:val="Comment Subject Char"/>
    <w:basedOn w:val="CommentTextChar"/>
    <w:link w:val="CommentSubject"/>
    <w:uiPriority w:val="99"/>
    <w:semiHidden/>
    <w:rsid w:val="001B37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6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Koban, Donald D MAJ DCS. G-2</dc:creator>
  <cp:lastModifiedBy>DoD Admin</cp:lastModifiedBy>
  <cp:revision>4</cp:revision>
  <dcterms:created xsi:type="dcterms:W3CDTF">2018-05-27T17:11:00Z</dcterms:created>
  <dcterms:modified xsi:type="dcterms:W3CDTF">2018-05-27T18:43:00Z</dcterms:modified>
</cp:coreProperties>
</file>