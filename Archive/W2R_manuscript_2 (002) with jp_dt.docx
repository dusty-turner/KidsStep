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719F7" w14:textId="2B8D669E" w:rsidR="006C35B0" w:rsidRPr="00BB30EE" w:rsidRDefault="00862CDB" w:rsidP="00BB30EE">
      <w:pPr>
        <w:pStyle w:val="Title"/>
      </w:pPr>
      <w:r>
        <w:t>Classifying</w:t>
      </w:r>
      <w:r w:rsidR="00344BCE">
        <w:t xml:space="preserve"> Gait Behavio</w:t>
      </w:r>
      <w:r w:rsidR="00096DF6">
        <w:t>r in Children and Adolescents: A</w:t>
      </w:r>
      <w:r w:rsidR="00344BCE">
        <w:t xml:space="preserve"> </w:t>
      </w:r>
      <w:commentRangeStart w:id="0"/>
      <w:commentRangeStart w:id="1"/>
      <w:r w:rsidR="00096DF6">
        <w:t xml:space="preserve">Multiple Regression </w:t>
      </w:r>
      <w:commentRangeEnd w:id="0"/>
      <w:r w:rsidR="00096DF6">
        <w:rPr>
          <w:rStyle w:val="CommentReference"/>
          <w:rFonts w:eastAsiaTheme="minorHAnsi"/>
          <w:spacing w:val="0"/>
          <w:kern w:val="0"/>
        </w:rPr>
        <w:commentReference w:id="0"/>
      </w:r>
      <w:commentRangeEnd w:id="1"/>
      <w:r w:rsidR="002A2319">
        <w:rPr>
          <w:rStyle w:val="CommentReference"/>
          <w:rFonts w:eastAsiaTheme="minorHAnsi"/>
          <w:spacing w:val="0"/>
          <w:kern w:val="0"/>
        </w:rPr>
        <w:commentReference w:id="1"/>
      </w:r>
      <w:r w:rsidR="000C7C4E">
        <w:t>Approach</w:t>
      </w:r>
      <w:r w:rsidR="00344BCE">
        <w:t xml:space="preserve"> </w:t>
      </w:r>
      <w:commentRangeStart w:id="2"/>
      <w:commentRangeStart w:id="3"/>
      <w:r>
        <w:t xml:space="preserve">Using Cadence </w:t>
      </w:r>
      <w:commentRangeEnd w:id="2"/>
      <w:r w:rsidR="007550E4">
        <w:rPr>
          <w:rStyle w:val="CommentReference"/>
          <w:rFonts w:eastAsiaTheme="minorHAnsi"/>
          <w:spacing w:val="0"/>
          <w:kern w:val="0"/>
        </w:rPr>
        <w:commentReference w:id="2"/>
      </w:r>
      <w:commentRangeEnd w:id="3"/>
      <w:r w:rsidR="00FC130C">
        <w:rPr>
          <w:rStyle w:val="CommentReference"/>
          <w:rFonts w:eastAsiaTheme="minorHAnsi"/>
          <w:spacing w:val="0"/>
          <w:kern w:val="0"/>
        </w:rPr>
        <w:commentReference w:id="3"/>
      </w:r>
      <w:r>
        <w:t>to Predict</w:t>
      </w:r>
      <w:r w:rsidR="00344BCE">
        <w:t xml:space="preserve"> the Walk-to-Run Transition</w:t>
      </w:r>
    </w:p>
    <w:p w14:paraId="637B1EC4" w14:textId="77777777" w:rsidR="00060BCB" w:rsidRDefault="00060BCB" w:rsidP="00060BCB"/>
    <w:p w14:paraId="4D58D936" w14:textId="4CBFFFB9" w:rsidR="00060BCB" w:rsidRPr="00F85ACD" w:rsidRDefault="00141876" w:rsidP="00060BCB">
      <w:commentRangeStart w:id="4"/>
      <w:r>
        <w:t>S</w:t>
      </w:r>
      <w:commentRangeEnd w:id="4"/>
      <w:r w:rsidR="006B169D">
        <w:rPr>
          <w:rStyle w:val="CommentReference"/>
        </w:rPr>
        <w:commentReference w:id="4"/>
      </w:r>
      <w:r>
        <w:t>cott W. Ducharme</w:t>
      </w:r>
      <w:r w:rsidRPr="00E74170">
        <w:rPr>
          <w:vertAlign w:val="superscript"/>
        </w:rPr>
        <w:t>1</w:t>
      </w:r>
      <w:r>
        <w:t xml:space="preserve">, Dusty </w:t>
      </w:r>
      <w:r w:rsidR="00E74170">
        <w:t xml:space="preserve">S. </w:t>
      </w:r>
      <w:r>
        <w:t>Turner</w:t>
      </w:r>
      <w:r w:rsidRPr="00E74170">
        <w:rPr>
          <w:vertAlign w:val="superscript"/>
        </w:rPr>
        <w:t>2</w:t>
      </w:r>
      <w:r>
        <w:t>,</w:t>
      </w:r>
      <w:r w:rsidR="00E74170">
        <w:t xml:space="preserve"> James D. Pleuss</w:t>
      </w:r>
      <w:r w:rsidR="00E74170" w:rsidRPr="00E74170">
        <w:rPr>
          <w:vertAlign w:val="superscript"/>
        </w:rPr>
        <w:t>2</w:t>
      </w:r>
      <w:r w:rsidR="00E74170">
        <w:t>,</w:t>
      </w:r>
      <w:r>
        <w:t xml:space="preserve"> Aston K. McCullough</w:t>
      </w:r>
      <w:r w:rsidRPr="00E74170">
        <w:rPr>
          <w:vertAlign w:val="superscript"/>
        </w:rPr>
        <w:t>1</w:t>
      </w:r>
      <w:r>
        <w:t>, Christopher C. Moore</w:t>
      </w:r>
      <w:r w:rsidR="00E74170" w:rsidRPr="00E74170">
        <w:rPr>
          <w:vertAlign w:val="superscript"/>
        </w:rPr>
        <w:t>1</w:t>
      </w:r>
      <w:r>
        <w:t xml:space="preserve">, </w:t>
      </w:r>
      <w:r w:rsidR="00BD07B2">
        <w:t>John M. Schuna Jr</w:t>
      </w:r>
      <w:r w:rsidR="00BD07B2" w:rsidRPr="00BD07B2">
        <w:rPr>
          <w:vertAlign w:val="superscript"/>
        </w:rPr>
        <w:t>3</w:t>
      </w:r>
      <w:r w:rsidR="00BD07B2">
        <w:t xml:space="preserve">, </w:t>
      </w:r>
      <w:r w:rsidR="00E74170">
        <w:t xml:space="preserve">Diana </w:t>
      </w:r>
      <w:r w:rsidR="001608F7">
        <w:t xml:space="preserve">M. </w:t>
      </w:r>
      <w:r w:rsidR="00E74170">
        <w:t>Thomas</w:t>
      </w:r>
      <w:r w:rsidR="00E74170" w:rsidRPr="00E74170">
        <w:rPr>
          <w:vertAlign w:val="superscript"/>
        </w:rPr>
        <w:t>2</w:t>
      </w:r>
      <w:r w:rsidR="00DD68AA">
        <w:t>,</w:t>
      </w:r>
      <w:r w:rsidR="00E74170">
        <w:t xml:space="preserve"> Catrine Tudor-Locke</w:t>
      </w:r>
      <w:r w:rsidR="00E74170" w:rsidRPr="00E74170">
        <w:rPr>
          <w:vertAlign w:val="superscript"/>
        </w:rPr>
        <w:t>1*</w:t>
      </w:r>
      <w:r w:rsidR="00DD68AA">
        <w:rPr>
          <w:vertAlign w:val="superscript"/>
        </w:rPr>
        <w:t xml:space="preserve">, </w:t>
      </w:r>
      <w:r w:rsidR="00DD68AA" w:rsidRPr="00DD68AA">
        <w:t xml:space="preserve">&amp; </w:t>
      </w:r>
      <w:r w:rsidR="00DD68AA">
        <w:t>Elroy J. Aguiar</w:t>
      </w:r>
      <w:r w:rsidR="00DD68AA" w:rsidRPr="00E74170">
        <w:rPr>
          <w:vertAlign w:val="superscript"/>
        </w:rPr>
        <w:t>1</w:t>
      </w:r>
    </w:p>
    <w:p w14:paraId="6491D358" w14:textId="6B7B85FB" w:rsidR="00060BCB" w:rsidRPr="00B44351" w:rsidRDefault="00060BCB" w:rsidP="007550E4">
      <w:pPr>
        <w:spacing w:line="240" w:lineRule="auto"/>
        <w:rPr>
          <w:i/>
        </w:rPr>
      </w:pPr>
      <w:r w:rsidRPr="00B44351">
        <w:rPr>
          <w:i/>
          <w:vertAlign w:val="superscript"/>
        </w:rPr>
        <w:t>1</w:t>
      </w:r>
      <w:r w:rsidR="00E74170" w:rsidRPr="00B44351">
        <w:rPr>
          <w:i/>
        </w:rPr>
        <w:t>Physical Activity &amp; Health Laboratory, Department of Kinesiology, University of Massachusetts</w:t>
      </w:r>
      <w:r w:rsidR="00BB3D67" w:rsidRPr="00B44351">
        <w:rPr>
          <w:i/>
        </w:rPr>
        <w:t>-Amherst</w:t>
      </w:r>
      <w:r w:rsidR="00E74170" w:rsidRPr="00B44351">
        <w:rPr>
          <w:i/>
        </w:rPr>
        <w:t>, Amherst</w:t>
      </w:r>
      <w:r w:rsidR="007550E4" w:rsidRPr="00B44351">
        <w:rPr>
          <w:i/>
        </w:rPr>
        <w:t>, Massachusetts</w:t>
      </w:r>
    </w:p>
    <w:p w14:paraId="1CB288AE" w14:textId="2E769E7D" w:rsidR="00E74170" w:rsidRPr="00B44351" w:rsidRDefault="001608F7" w:rsidP="007550E4">
      <w:pPr>
        <w:spacing w:line="240" w:lineRule="auto"/>
        <w:rPr>
          <w:i/>
        </w:rPr>
      </w:pPr>
      <w:r w:rsidRPr="00B44351">
        <w:rPr>
          <w:i/>
          <w:vertAlign w:val="superscript"/>
        </w:rPr>
        <w:t>2</w:t>
      </w:r>
      <w:r w:rsidRPr="00B44351">
        <w:rPr>
          <w:i/>
        </w:rPr>
        <w:t>Department of Mathematical Sciences, United States Military Academy-West Point</w:t>
      </w:r>
      <w:r w:rsidR="00BB3D67" w:rsidRPr="00B44351">
        <w:rPr>
          <w:i/>
        </w:rPr>
        <w:t xml:space="preserve">, West Point, </w:t>
      </w:r>
      <w:r w:rsidR="007550E4" w:rsidRPr="00B44351">
        <w:rPr>
          <w:i/>
        </w:rPr>
        <w:t>New York</w:t>
      </w:r>
    </w:p>
    <w:p w14:paraId="39DE6B6C" w14:textId="77777777" w:rsidR="00FC1895" w:rsidRPr="00B44351" w:rsidRDefault="00BD07B2" w:rsidP="0000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i/>
          <w:color w:val="000000"/>
        </w:rPr>
      </w:pPr>
      <w:r w:rsidRPr="00B44351">
        <w:rPr>
          <w:i/>
          <w:vertAlign w:val="superscript"/>
        </w:rPr>
        <w:t>3</w:t>
      </w:r>
      <w:r w:rsidR="00007478" w:rsidRPr="00B44351">
        <w:rPr>
          <w:i/>
          <w:color w:val="000000"/>
        </w:rPr>
        <w:t xml:space="preserve">School of Biological and Population Health Sciences, Oregon State University, </w:t>
      </w:r>
    </w:p>
    <w:p w14:paraId="018C3CB3" w14:textId="213B1D18" w:rsidR="00BD07B2" w:rsidRPr="00B44351" w:rsidRDefault="00007478" w:rsidP="0000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i/>
          <w:color w:val="000000"/>
        </w:rPr>
      </w:pPr>
      <w:r w:rsidRPr="00B44351">
        <w:rPr>
          <w:i/>
          <w:color w:val="000000"/>
        </w:rPr>
        <w:t xml:space="preserve">Corvallis, </w:t>
      </w:r>
      <w:r w:rsidR="007550E4" w:rsidRPr="00B44351">
        <w:rPr>
          <w:i/>
          <w:color w:val="000000"/>
        </w:rPr>
        <w:t>Oregon</w:t>
      </w:r>
    </w:p>
    <w:p w14:paraId="4965B1EE" w14:textId="77777777" w:rsidR="00060BCB" w:rsidRPr="00F85ACD" w:rsidRDefault="00060BCB" w:rsidP="00060BCB"/>
    <w:p w14:paraId="5D67E4EE" w14:textId="06D6AF63" w:rsidR="00060BCB" w:rsidRDefault="00E74170" w:rsidP="00060BCB">
      <w:pPr>
        <w:rPr>
          <w:b/>
        </w:rPr>
      </w:pPr>
      <w:r>
        <w:rPr>
          <w:b/>
        </w:rPr>
        <w:t>*</w:t>
      </w:r>
      <w:r w:rsidR="00060BCB" w:rsidRPr="00F85ACD">
        <w:rPr>
          <w:b/>
        </w:rPr>
        <w:t xml:space="preserve">Corresponding author: </w:t>
      </w:r>
    </w:p>
    <w:p w14:paraId="584FD70C" w14:textId="52149438" w:rsidR="000C7C4E" w:rsidRPr="000C7C4E" w:rsidRDefault="000C7C4E" w:rsidP="00060BCB">
      <w:r w:rsidRPr="000C7C4E">
        <w:t>Catrine Tudor-Locke, PhD, FNAK, FACSM</w:t>
      </w:r>
    </w:p>
    <w:p w14:paraId="5AA15235" w14:textId="77777777" w:rsidR="00060BCB" w:rsidRPr="00060BCB" w:rsidRDefault="00060BCB" w:rsidP="00060BCB">
      <w:r w:rsidRPr="00060BCB">
        <w:t>Department of Kinesiology</w:t>
      </w:r>
    </w:p>
    <w:p w14:paraId="79DB97B6" w14:textId="77777777" w:rsidR="00060BCB" w:rsidRPr="00060BCB" w:rsidRDefault="00060BCB" w:rsidP="00060BCB">
      <w:r w:rsidRPr="00060BCB">
        <w:t>University of Massachusetts Amherst</w:t>
      </w:r>
    </w:p>
    <w:p w14:paraId="785826DC" w14:textId="77777777" w:rsidR="00060BCB" w:rsidRPr="00060BCB" w:rsidRDefault="00060BCB" w:rsidP="00060BCB">
      <w:r w:rsidRPr="00060BCB">
        <w:t>160A Totman Building</w:t>
      </w:r>
    </w:p>
    <w:p w14:paraId="68D7CEF7" w14:textId="77777777" w:rsidR="00060BCB" w:rsidRPr="00060BCB" w:rsidRDefault="00060BCB" w:rsidP="00060BCB">
      <w:r w:rsidRPr="00060BCB">
        <w:t xml:space="preserve">30 Eastman Lane </w:t>
      </w:r>
    </w:p>
    <w:p w14:paraId="3A2BBC1D" w14:textId="77777777" w:rsidR="00060BCB" w:rsidRPr="00060BCB" w:rsidRDefault="00060BCB" w:rsidP="00060BCB">
      <w:r w:rsidRPr="00060BCB">
        <w:t xml:space="preserve">Amherst, MA, 01003 </w:t>
      </w:r>
    </w:p>
    <w:p w14:paraId="3ADC6AF8" w14:textId="77777777" w:rsidR="00060BCB" w:rsidRPr="00060BCB" w:rsidRDefault="00060BCB" w:rsidP="00060BCB">
      <w:r w:rsidRPr="00060BCB">
        <w:t>Phone: +1 413 545 1583</w:t>
      </w:r>
    </w:p>
    <w:p w14:paraId="35007C0B" w14:textId="5160C48A" w:rsidR="00060BCB" w:rsidRDefault="00060BCB" w:rsidP="00060BCB">
      <w:r w:rsidRPr="00060BCB">
        <w:t xml:space="preserve">Email: </w:t>
      </w:r>
      <w:hyperlink r:id="rId9" w:history="1">
        <w:r w:rsidR="00516A71" w:rsidRPr="00D94138">
          <w:rPr>
            <w:rStyle w:val="Hyperlink"/>
          </w:rPr>
          <w:t>ctudorlocke@umass.edu</w:t>
        </w:r>
      </w:hyperlink>
    </w:p>
    <w:p w14:paraId="0924A7B8" w14:textId="77777777" w:rsidR="00516A71" w:rsidRDefault="00516A71" w:rsidP="00060BCB"/>
    <w:p w14:paraId="42BF566E" w14:textId="6FAA7DE5" w:rsidR="00060BCB" w:rsidRPr="00516A71" w:rsidRDefault="00516A71" w:rsidP="00516A71">
      <w:r>
        <w:t>Keywords: preferred transition speed,</w:t>
      </w:r>
      <w:r w:rsidR="007550E4">
        <w:t xml:space="preserve"> step frequency, locomotion,</w:t>
      </w:r>
      <w:r w:rsidR="00634EE2">
        <w:t xml:space="preserve"> physical activity,</w:t>
      </w:r>
    </w:p>
    <w:p w14:paraId="208560A6" w14:textId="7DF8897C" w:rsidR="00536DFB" w:rsidRDefault="00536DFB" w:rsidP="008F1828">
      <w:pPr>
        <w:pStyle w:val="Heading1"/>
      </w:pPr>
      <w:r>
        <w:lastRenderedPageBreak/>
        <w:t>Abstract</w:t>
      </w:r>
    </w:p>
    <w:p w14:paraId="37D98DC8" w14:textId="77777777" w:rsidR="00536DFB" w:rsidRPr="007A64F7" w:rsidRDefault="00536DFB" w:rsidP="008F1828">
      <w:pPr>
        <w:rPr>
          <w:b/>
        </w:rPr>
      </w:pPr>
      <w:r w:rsidRPr="007A64F7">
        <w:rPr>
          <w:b/>
        </w:rPr>
        <w:t>Background:</w:t>
      </w:r>
    </w:p>
    <w:p w14:paraId="30210474" w14:textId="77777777" w:rsidR="00536DFB" w:rsidRDefault="00536DFB" w:rsidP="008F1828"/>
    <w:p w14:paraId="7DB4A4F6" w14:textId="77777777" w:rsidR="00536DFB" w:rsidRPr="007A64F7" w:rsidRDefault="00536DFB" w:rsidP="008F1828">
      <w:pPr>
        <w:rPr>
          <w:b/>
        </w:rPr>
      </w:pPr>
      <w:r w:rsidRPr="007A64F7">
        <w:rPr>
          <w:b/>
        </w:rPr>
        <w:t>Purpose:</w:t>
      </w:r>
    </w:p>
    <w:p w14:paraId="162974DF" w14:textId="77777777" w:rsidR="00536DFB" w:rsidRDefault="00536DFB" w:rsidP="008F1828"/>
    <w:p w14:paraId="4F753A18" w14:textId="77777777" w:rsidR="00536DFB" w:rsidRPr="007A64F7" w:rsidRDefault="00536DFB" w:rsidP="008F1828">
      <w:pPr>
        <w:rPr>
          <w:b/>
        </w:rPr>
      </w:pPr>
      <w:r w:rsidRPr="007A64F7">
        <w:rPr>
          <w:b/>
        </w:rPr>
        <w:t>Methods:</w:t>
      </w:r>
    </w:p>
    <w:p w14:paraId="5F429591" w14:textId="77777777" w:rsidR="00536DFB" w:rsidRDefault="00536DFB" w:rsidP="008F1828"/>
    <w:p w14:paraId="1870B644" w14:textId="77777777" w:rsidR="00536DFB" w:rsidRPr="007A64F7" w:rsidRDefault="00536DFB" w:rsidP="008F1828">
      <w:pPr>
        <w:rPr>
          <w:b/>
        </w:rPr>
      </w:pPr>
      <w:r w:rsidRPr="007A64F7">
        <w:rPr>
          <w:b/>
        </w:rPr>
        <w:t>Results:</w:t>
      </w:r>
    </w:p>
    <w:p w14:paraId="370D1955" w14:textId="77777777" w:rsidR="00536DFB" w:rsidRDefault="00536DFB" w:rsidP="008F1828"/>
    <w:p w14:paraId="0C91A86D" w14:textId="77777777" w:rsidR="00536DFB" w:rsidRPr="007A64F7" w:rsidRDefault="00536DFB" w:rsidP="008F1828">
      <w:pPr>
        <w:rPr>
          <w:b/>
        </w:rPr>
      </w:pPr>
      <w:r w:rsidRPr="007A64F7">
        <w:rPr>
          <w:b/>
        </w:rPr>
        <w:t>Conclusions:</w:t>
      </w:r>
    </w:p>
    <w:p w14:paraId="4AF70935" w14:textId="77777777" w:rsidR="00080FCA" w:rsidRDefault="00080FCA" w:rsidP="008F1828"/>
    <w:p w14:paraId="02290528" w14:textId="24D21BD2" w:rsidR="00080FCA" w:rsidRPr="007A64F7" w:rsidRDefault="00080FCA" w:rsidP="008F1828">
      <w:pPr>
        <w:rPr>
          <w:b/>
        </w:rPr>
      </w:pPr>
      <w:r w:rsidRPr="007A64F7">
        <w:rPr>
          <w:b/>
        </w:rPr>
        <w:t>Keywords</w:t>
      </w:r>
      <w:r w:rsidR="007A64F7">
        <w:rPr>
          <w:b/>
        </w:rPr>
        <w:t>:</w:t>
      </w:r>
    </w:p>
    <w:p w14:paraId="7AB78D45" w14:textId="77777777" w:rsidR="00DD3C74" w:rsidRDefault="00DD3C74" w:rsidP="008F1828">
      <w:pPr>
        <w:rPr>
          <w:rFonts w:eastAsiaTheme="majorEastAsia"/>
          <w:color w:val="000000" w:themeColor="text1"/>
          <w:sz w:val="32"/>
          <w:szCs w:val="28"/>
        </w:rPr>
      </w:pPr>
      <w:r>
        <w:br w:type="page"/>
      </w:r>
    </w:p>
    <w:p w14:paraId="6EB383AE" w14:textId="77777777" w:rsidR="00D00CBB" w:rsidRPr="00FD6242" w:rsidRDefault="00FD6242" w:rsidP="008F1828">
      <w:pPr>
        <w:pStyle w:val="Heading1"/>
      </w:pPr>
      <w:r w:rsidRPr="00FD6242">
        <w:lastRenderedPageBreak/>
        <w:t>Introduction</w:t>
      </w:r>
    </w:p>
    <w:p w14:paraId="5E2122E9" w14:textId="4FB61AA7" w:rsidR="004A10FB" w:rsidRDefault="000367BA" w:rsidP="008F1828">
      <w:r>
        <w:tab/>
        <w:t xml:space="preserve">During </w:t>
      </w:r>
      <w:r w:rsidR="004C5699">
        <w:t xml:space="preserve">upright </w:t>
      </w:r>
      <w:r>
        <w:t xml:space="preserve">locomotion, </w:t>
      </w:r>
      <w:r w:rsidR="000C787E">
        <w:t>i</w:t>
      </w:r>
      <w:r w:rsidR="00E150E7">
        <w:t>ndividuals generally choose to walk</w:t>
      </w:r>
      <w:r w:rsidR="009021EE">
        <w:t xml:space="preserve"> at </w:t>
      </w:r>
      <w:r w:rsidR="00E150E7">
        <w:t>relatively slow speeds (i.e., &lt;</w:t>
      </w:r>
      <w:r w:rsidR="009021EE">
        <w:t xml:space="preserve"> </w:t>
      </w:r>
      <w:r w:rsidR="00E150E7">
        <w:t>1.6 m/s) and run at faster speeds (i.e., &gt; 1.6 m/s)</w:t>
      </w:r>
      <w:ins w:id="5" w:author="Elroy Aguiar" w:date="2018-10-10T10:18:00Z">
        <w:r w:rsidR="00E70CC0">
          <w:t xml:space="preserve"> </w:t>
        </w:r>
        <w:commentRangeStart w:id="6"/>
        <w:r w:rsidR="00E70CC0">
          <w:t>(ref)</w:t>
        </w:r>
      </w:ins>
      <w:r w:rsidR="00E150E7">
        <w:t>.</w:t>
      </w:r>
      <w:r w:rsidR="004F731A">
        <w:t xml:space="preserve"> </w:t>
      </w:r>
      <w:commentRangeEnd w:id="6"/>
      <w:r w:rsidR="00E70CC0">
        <w:rPr>
          <w:rStyle w:val="CommentReference"/>
        </w:rPr>
        <w:commentReference w:id="6"/>
      </w:r>
      <w:r w:rsidR="004F731A">
        <w:t xml:space="preserve">When </w:t>
      </w:r>
      <w:r w:rsidR="009B0D2B">
        <w:t xml:space="preserve">an individual </w:t>
      </w:r>
      <w:r w:rsidR="004F731A">
        <w:t xml:space="preserve">progressively </w:t>
      </w:r>
      <w:r w:rsidR="009B0D2B">
        <w:t>increases their locomotor</w:t>
      </w:r>
      <w:r w:rsidR="004F731A">
        <w:t xml:space="preserve"> </w:t>
      </w:r>
      <w:r w:rsidR="004A1B83">
        <w:t>speeds, the</w:t>
      </w:r>
      <w:r w:rsidR="004F731A">
        <w:t xml:space="preserve"> transition from walking to running</w:t>
      </w:r>
      <w:r w:rsidR="00B94C28">
        <w:t xml:space="preserve"> appears</w:t>
      </w:r>
      <w:r w:rsidR="004F731A">
        <w:t xml:space="preserve"> spontaneous.</w:t>
      </w:r>
      <w:r w:rsidR="00E150E7">
        <w:t xml:space="preserve"> </w:t>
      </w:r>
      <w:r w:rsidR="00563AF9">
        <w:t xml:space="preserve">Numerous studies have attempted to explain this </w:t>
      </w:r>
      <w:r w:rsidR="00516A71">
        <w:t xml:space="preserve">preferred transition speed (PTS) </w:t>
      </w:r>
      <w:r w:rsidR="00667E0A">
        <w:t>phenomenon</w:t>
      </w:r>
      <w:r w:rsidR="006B169D">
        <w:t>. For example,</w:t>
      </w:r>
      <w:r w:rsidR="00BD0B1C">
        <w:t xml:space="preserve"> </w:t>
      </w:r>
      <w:r w:rsidR="00563AF9">
        <w:t>the</w:t>
      </w:r>
      <w:r w:rsidR="00667E0A">
        <w:t xml:space="preserve"> </w:t>
      </w:r>
      <w:r w:rsidR="00B706BB">
        <w:t>transition to running</w:t>
      </w:r>
      <w:r w:rsidR="00667E0A">
        <w:t xml:space="preserve"> </w:t>
      </w:r>
      <w:r w:rsidR="00563AF9">
        <w:t>may occur</w:t>
      </w:r>
      <w:r w:rsidR="007D5697">
        <w:t xml:space="preserve"> because</w:t>
      </w:r>
      <w:r w:rsidR="00563AF9">
        <w:t>, compared to running</w:t>
      </w:r>
      <w:r w:rsidR="009B0D2B">
        <w:t xml:space="preserve"> at a given speed</w:t>
      </w:r>
      <w:r w:rsidR="00563AF9">
        <w:t>,</w:t>
      </w:r>
      <w:r w:rsidR="008975B6">
        <w:t xml:space="preserve"> fast walking</w:t>
      </w:r>
      <w:r w:rsidR="009B0D2B">
        <w:t xml:space="preserve"> at that same speed</w:t>
      </w:r>
      <w:r w:rsidR="00676B65">
        <w:t xml:space="preserve"> correlate</w:t>
      </w:r>
      <w:r w:rsidR="008975B6">
        <w:t>s</w:t>
      </w:r>
      <w:r w:rsidR="00676B65">
        <w:t xml:space="preserve"> to reduced stability</w:t>
      </w:r>
      <w:r w:rsidR="004A1B83">
        <w:t xml:space="preserve"> </w:t>
      </w:r>
      <w:r w:rsidR="008975B6">
        <w:fldChar w:fldCharType="begin"/>
      </w:r>
      <w:r w:rsidR="00B706BB">
        <w:instrText xml:space="preserve"> ADDIN EN.CITE &lt;EndNote&gt;&lt;Cite&gt;&lt;Author&gt;Diedrich&lt;/Author&gt;&lt;Year&gt;1995&lt;/Year&gt;&lt;RecNum&gt;1339&lt;/RecNum&gt;&lt;DisplayText&gt;(Diedrich &amp;amp; Warren, 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8975B6">
        <w:fldChar w:fldCharType="separate"/>
      </w:r>
      <w:r w:rsidR="00B706BB">
        <w:rPr>
          <w:noProof/>
        </w:rPr>
        <w:t>(Diedrich &amp; Warren, 1995)</w:t>
      </w:r>
      <w:r w:rsidR="008975B6">
        <w:fldChar w:fldCharType="end"/>
      </w:r>
      <w:r w:rsidR="00563AF9">
        <w:t>,</w:t>
      </w:r>
      <w:r w:rsidR="004A1B83">
        <w:t xml:space="preserve"> </w:t>
      </w:r>
      <w:r w:rsidR="00676B65">
        <w:t>greater</w:t>
      </w:r>
      <w:r w:rsidR="004A1B83">
        <w:t xml:space="preserve"> metabolic cost of walking </w:t>
      </w:r>
      <w:r w:rsidR="008975B6">
        <w:fldChar w:fldCharType="begin"/>
      </w:r>
      <w:r w:rsidR="00B706BB">
        <w:instrText xml:space="preserve"> ADDIN EN.CITE &lt;EndNote&gt;&lt;Cite&gt;&lt;Author&gt;Diedrich&lt;/Author&gt;&lt;Year&gt;1995&lt;/Year&gt;&lt;RecNum&gt;1339&lt;/RecNum&gt;&lt;DisplayText&gt;(Diedrich &amp;amp; Warren, 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8975B6">
        <w:fldChar w:fldCharType="separate"/>
      </w:r>
      <w:r w:rsidR="00B706BB">
        <w:rPr>
          <w:noProof/>
        </w:rPr>
        <w:t>(Diedrich &amp; Warren, 1995)</w:t>
      </w:r>
      <w:r w:rsidR="008975B6">
        <w:fldChar w:fldCharType="end"/>
      </w:r>
      <w:r w:rsidR="00563AF9">
        <w:t>, greater</w:t>
      </w:r>
      <w:r w:rsidR="006D5EF8">
        <w:t xml:space="preserve"> perceived effort </w:t>
      </w:r>
      <w:r w:rsidR="006D5EF8">
        <w:fldChar w:fldCharType="begin"/>
      </w:r>
      <w:r w:rsidR="006D5EF8">
        <w:instrText xml:space="preserve"> ADDIN EN.CITE &lt;EndNote&gt;&lt;Cite&gt;&lt;Author&gt;Noble&lt;/Author&gt;&lt;Year&gt;1973&lt;/Year&gt;&lt;RecNum&gt;1340&lt;/RecNum&gt;&lt;DisplayText&gt;(Noble et al., 1973)&lt;/DisplayText&gt;&lt;record&gt;&lt;rec-number&gt;1340&lt;/rec-number&gt;&lt;foreign-keys&gt;&lt;key app="EN" db-id="9r5wswtfoa090betespprtz5vdwr0tt5222t" timestamp="1538412852"&gt;1340&lt;/key&gt;&lt;/foreign-keys&gt;&lt;ref-type name="Journal Article"&gt;17&lt;/ref-type&gt;&lt;contributors&gt;&lt;authors&gt;&lt;author&gt;Noble, B. J.&lt;/author&gt;&lt;author&gt;Metz, K. F.&lt;/author&gt;&lt;author&gt;Pandolf, K. B.&lt;/author&gt;&lt;author&gt;Bell, C. W.&lt;/author&gt;&lt;author&gt;Cafarelli, E.&lt;/author&gt;&lt;author&gt;Sime, W. E.&lt;/author&gt;&lt;/authors&gt;&lt;/contributors&gt;&lt;titles&gt;&lt;title&gt;Perceived exertion during walking and running. II&lt;/title&gt;&lt;secondary-title&gt;Med Sci Sports&lt;/secondary-title&gt;&lt;alt-title&gt;Medicine and science in sports&lt;/alt-title&gt;&lt;/titles&gt;&lt;periodical&gt;&lt;full-title&gt;Med Sci Sports&lt;/full-title&gt;&lt;abbr-1&gt;Medicine and science in sports&lt;/abbr-1&gt;&lt;/periodical&gt;&lt;alt-periodical&gt;&lt;full-title&gt;Med Sci Sports&lt;/full-title&gt;&lt;abbr-1&gt;Medicine and science in sports&lt;/abbr-1&gt;&lt;/alt-periodical&gt;&lt;pages&gt;116-20&lt;/pages&gt;&lt;volume&gt;5&lt;/volume&gt;&lt;number&gt;2&lt;/number&gt;&lt;edition&gt;1973/01/01&lt;/edition&gt;&lt;keywords&gt;&lt;keyword&gt;Analysis of Variance&lt;/keyword&gt;&lt;keyword&gt;Heart Rate&lt;/keyword&gt;&lt;keyword&gt;Humans&lt;/keyword&gt;&lt;keyword&gt;Locomotion&lt;/keyword&gt;&lt;keyword&gt;Male&lt;/keyword&gt;&lt;keyword&gt;Movement&lt;/keyword&gt;&lt;keyword&gt;*Perception&lt;/keyword&gt;&lt;keyword&gt;*Physical Exertion&lt;/keyword&gt;&lt;keyword&gt;Psychophysiology&lt;/keyword&gt;&lt;/keywords&gt;&lt;dates&gt;&lt;year&gt;1973&lt;/year&gt;&lt;pub-dates&gt;&lt;date&gt;Summer&lt;/date&gt;&lt;/pub-dates&gt;&lt;/dates&gt;&lt;isbn&gt;0025-7990 (Print)&amp;#xD;0025-7990&lt;/isbn&gt;&lt;accession-num&gt;4721005&lt;/accession-num&gt;&lt;urls&gt;&lt;/urls&gt;&lt;remote-database-provider&gt;NLM&lt;/remote-database-provider&gt;&lt;language&gt;eng&lt;/language&gt;&lt;/record&gt;&lt;/Cite&gt;&lt;/EndNote&gt;</w:instrText>
      </w:r>
      <w:r w:rsidR="006D5EF8">
        <w:fldChar w:fldCharType="separate"/>
      </w:r>
      <w:r w:rsidR="006D5EF8">
        <w:rPr>
          <w:noProof/>
        </w:rPr>
        <w:t>(Noble et al., 1973)</w:t>
      </w:r>
      <w:r w:rsidR="006D5EF8">
        <w:fldChar w:fldCharType="end"/>
      </w:r>
      <w:r w:rsidR="00563AF9">
        <w:t>,</w:t>
      </w:r>
      <w:r w:rsidR="00B706BB">
        <w:t xml:space="preserve"> or suboptimal energy substrate use </w:t>
      </w:r>
      <w:r w:rsidR="00B706BB">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instrText xml:space="preserve"> ADDIN EN.CITE </w:instrText>
      </w:r>
      <w:r w:rsidR="00B706BB">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instrText xml:space="preserve"> ADDIN EN.CITE.DATA </w:instrText>
      </w:r>
      <w:r w:rsidR="00B706BB">
        <w:fldChar w:fldCharType="end"/>
      </w:r>
      <w:r w:rsidR="00B706BB">
        <w:fldChar w:fldCharType="separate"/>
      </w:r>
      <w:r w:rsidR="00B706BB">
        <w:rPr>
          <w:noProof/>
        </w:rPr>
        <w:t>(Ganley, Stock, Herman, Santello, &amp; Willis, 2011)</w:t>
      </w:r>
      <w:r w:rsidR="00B706BB">
        <w:fldChar w:fldCharType="end"/>
      </w:r>
      <w:r w:rsidR="004A1B83">
        <w:t>.</w:t>
      </w:r>
      <w:r w:rsidR="00563AF9">
        <w:t xml:space="preserve"> Mathematically, </w:t>
      </w:r>
      <w:r w:rsidR="00CD380B">
        <w:t>the Froude n</w:t>
      </w:r>
      <w:r w:rsidR="00563AF9">
        <w:t>umber</w:t>
      </w:r>
      <w:r w:rsidR="005542B8">
        <w:t xml:space="preserve"> (i.e., Fr = v</w:t>
      </w:r>
      <w:r w:rsidR="005542B8" w:rsidRPr="00EE7560">
        <w:rPr>
          <w:vertAlign w:val="superscript"/>
        </w:rPr>
        <w:t>2</w:t>
      </w:r>
      <w:r w:rsidR="005542B8">
        <w:t>/(g</w:t>
      </w:r>
      <w:r w:rsidR="005542B8" w:rsidRPr="005542B8">
        <w:rPr>
          <w:sz w:val="16"/>
          <w:szCs w:val="16"/>
        </w:rPr>
        <w:t>*</w:t>
      </w:r>
      <w:r w:rsidR="005542B8">
        <w:t>l), where v = velocity, g = acceleration due to gravity, and l = leg length))</w:t>
      </w:r>
      <w:r w:rsidR="00D627AB">
        <w:t xml:space="preserve">, which </w:t>
      </w:r>
      <w:r w:rsidR="006026CF">
        <w:t xml:space="preserve">models gait as an inverted pendulum and thus </w:t>
      </w:r>
      <w:r w:rsidR="00D06349">
        <w:t>incorporates</w:t>
      </w:r>
      <w:r w:rsidR="00D627AB">
        <w:t xml:space="preserve"> leg length, suggests that this transition </w:t>
      </w:r>
      <w:r w:rsidR="006026CF">
        <w:t xml:space="preserve">occurs when the </w:t>
      </w:r>
      <w:r w:rsidR="00DC4D0D">
        <w:t xml:space="preserve">centrifugal acceleration forces </w:t>
      </w:r>
      <w:r w:rsidR="00E37379">
        <w:t>exceeds</w:t>
      </w:r>
      <w:r w:rsidR="00DC4D0D">
        <w:t xml:space="preserve"> the </w:t>
      </w:r>
      <w:r w:rsidR="007B6D3A">
        <w:t xml:space="preserve">centripetal </w:t>
      </w:r>
      <w:r w:rsidR="00DC4D0D">
        <w:t>forces</w:t>
      </w:r>
      <w:r w:rsidR="007B6D3A">
        <w:t xml:space="preserve"> due to gravity</w:t>
      </w:r>
      <w:r w:rsidR="00DC4D0D">
        <w:t>, thereby requiring a flight phase</w:t>
      </w:r>
      <w:r w:rsidR="007B6D3A">
        <w:t xml:space="preserve"> </w:t>
      </w:r>
      <w:r w:rsidR="007B6D3A">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B706BB">
        <w:instrText xml:space="preserve"> ADDIN EN.CITE </w:instrText>
      </w:r>
      <w:r w:rsidR="00B706BB">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B706BB">
        <w:instrText xml:space="preserve"> ADDIN EN.CITE.DATA </w:instrText>
      </w:r>
      <w:r w:rsidR="00B706BB">
        <w:fldChar w:fldCharType="end"/>
      </w:r>
      <w:r w:rsidR="007B6D3A">
        <w:fldChar w:fldCharType="separate"/>
      </w:r>
      <w:r w:rsidR="00B706BB">
        <w:rPr>
          <w:noProof/>
        </w:rPr>
        <w:t>(Alexander, 1989; Usherwood, 2005)</w:t>
      </w:r>
      <w:r w:rsidR="007B6D3A">
        <w:fldChar w:fldCharType="end"/>
      </w:r>
      <w:r w:rsidR="00B706BB">
        <w:t>.</w:t>
      </w:r>
    </w:p>
    <w:p w14:paraId="20801E58" w14:textId="733B0993" w:rsidR="00D06349" w:rsidRDefault="004A10FB" w:rsidP="008F1828">
      <w:r>
        <w:tab/>
      </w:r>
      <w:r w:rsidR="003870F2">
        <w:t>Irrespective</w:t>
      </w:r>
      <w:r w:rsidR="001C7290">
        <w:t xml:space="preserve"> of the mechanism, determining th</w:t>
      </w:r>
      <w:r w:rsidR="00E70CC0">
        <w:t>e threshold for</w:t>
      </w:r>
      <w:r w:rsidR="00832955">
        <w:t xml:space="preserve"> this</w:t>
      </w:r>
      <w:r w:rsidR="00E70CC0">
        <w:t xml:space="preserve"> </w:t>
      </w:r>
      <w:r w:rsidR="00DC4D0D">
        <w:t xml:space="preserve">transition is important because it would allow for a more precise </w:t>
      </w:r>
      <w:r w:rsidR="001C7290">
        <w:t>classification</w:t>
      </w:r>
      <w:r w:rsidR="00DC4D0D">
        <w:t xml:space="preserve"> of gait behavior. </w:t>
      </w:r>
      <w:r w:rsidR="00E8506F">
        <w:t>W</w:t>
      </w:r>
      <w:r w:rsidR="00D06349">
        <w:t xml:space="preserve">earable sensors are becoming increasingly popular in laboratory </w:t>
      </w:r>
      <w:r w:rsidR="00B04F2E">
        <w:t>and</w:t>
      </w:r>
      <w:r w:rsidR="00D06349">
        <w:t xml:space="preserve"> free-living research, </w:t>
      </w:r>
      <w:r w:rsidR="009921F5">
        <w:t>as well as</w:t>
      </w:r>
      <w:r w:rsidR="00D06349">
        <w:t xml:space="preserve"> personal use by consumers.</w:t>
      </w:r>
      <w:r w:rsidR="00E8506F">
        <w:t xml:space="preserve"> M</w:t>
      </w:r>
      <w:r w:rsidR="00B04F2E">
        <w:t>any</w:t>
      </w:r>
      <w:r w:rsidR="00E8506F">
        <w:t xml:space="preserve"> sensors provide minute-by-minute step data (i.e., cadence </w:t>
      </w:r>
      <w:r w:rsidR="00E70CC0">
        <w:t>[</w:t>
      </w:r>
      <w:r w:rsidR="00E8506F">
        <w:t>steps/minute</w:t>
      </w:r>
      <w:r w:rsidR="00E70CC0">
        <w:t>]</w:t>
      </w:r>
      <w:r w:rsidR="00E8506F">
        <w:t xml:space="preserve">). </w:t>
      </w:r>
      <w:r w:rsidR="003870F2">
        <w:t>Wh</w:t>
      </w:r>
      <w:r w:rsidR="00DB147E">
        <w:t xml:space="preserve">ereas determining </w:t>
      </w:r>
      <w:r w:rsidR="009921F5">
        <w:t>the PTS requires precise speed information, which is not</w:t>
      </w:r>
      <w:r w:rsidR="00CB5C3F">
        <w:t xml:space="preserve"> available in</w:t>
      </w:r>
      <w:r w:rsidR="009921F5">
        <w:t xml:space="preserve"> m</w:t>
      </w:r>
      <w:r w:rsidR="00CB5C3F">
        <w:t>ost</w:t>
      </w:r>
      <w:r w:rsidR="009921F5">
        <w:t xml:space="preserve"> wearable sensors, cadence may provide a </w:t>
      </w:r>
      <w:r w:rsidR="00CB5C3F">
        <w:t>more accessible</w:t>
      </w:r>
      <w:r w:rsidR="009921F5">
        <w:t xml:space="preserve"> measure of gait behavior, i.e., walking versus running. Thus, the preferred transition cadence (PTC) may be a better </w:t>
      </w:r>
      <w:r w:rsidR="00CB5C3F">
        <w:t xml:space="preserve">outcome </w:t>
      </w:r>
      <w:r w:rsidR="009921F5">
        <w:t>measure f</w:t>
      </w:r>
      <w:r w:rsidR="00E8506F">
        <w:t xml:space="preserve">or </w:t>
      </w:r>
      <w:r w:rsidR="00E8506F">
        <w:lastRenderedPageBreak/>
        <w:t>researchers or clinicians aiming to quantify physical activity behavior (specifically, min</w:t>
      </w:r>
      <w:r w:rsidR="009921F5">
        <w:t>utes per day running).</w:t>
      </w:r>
    </w:p>
    <w:p w14:paraId="740BBECA" w14:textId="4AB63C86" w:rsidR="00420449" w:rsidRPr="003B2616" w:rsidRDefault="00BC2CD3" w:rsidP="00A469FD">
      <w:pPr>
        <w:ind w:firstLine="720"/>
      </w:pPr>
      <w:r>
        <w:t xml:space="preserve">Diedrich &amp; Warren </w:t>
      </w:r>
      <w:r w:rsidR="00950E77">
        <w:fldChar w:fldCharType="begin"/>
      </w:r>
      <w:r w:rsidR="00950E77">
        <w:instrText xml:space="preserve"> ADDIN EN.CITE &lt;EndNote&gt;&lt;Cite ExcludeAuth="1"&gt;&lt;Author&gt;Diedrich&lt;/Author&gt;&lt;Year&gt;1995&lt;/Year&gt;&lt;RecNum&gt;1339&lt;/RecNum&gt;&lt;DisplayText&gt;(1995)&lt;/DisplayText&gt;&lt;record&gt;&lt;rec-number&gt;1339&lt;/rec-number&gt;&lt;foreign-keys&gt;&lt;key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950E77">
        <w:fldChar w:fldCharType="separate"/>
      </w:r>
      <w:r w:rsidR="00950E77">
        <w:rPr>
          <w:noProof/>
        </w:rPr>
        <w:t>(1995)</w:t>
      </w:r>
      <w:r w:rsidR="00950E77">
        <w:fldChar w:fldCharType="end"/>
      </w:r>
      <w:r w:rsidR="00950E77">
        <w:t xml:space="preserve"> reported </w:t>
      </w:r>
      <w:r w:rsidR="00714BEF">
        <w:t>the PTC was,</w:t>
      </w:r>
      <w:r w:rsidR="00950E77">
        <w:t xml:space="preserve"> on average, at 142.8 steps/minute</w:t>
      </w:r>
      <w:r w:rsidR="00714BEF">
        <w:t xml:space="preserve"> in young, healthy adults</w:t>
      </w:r>
      <w:r w:rsidR="00950E77">
        <w:t xml:space="preserve">. </w:t>
      </w:r>
      <w:r w:rsidR="004A10FB">
        <w:t xml:space="preserve">A </w:t>
      </w:r>
      <w:r w:rsidR="00714BEF">
        <w:t xml:space="preserve">more </w:t>
      </w:r>
      <w:r w:rsidR="004A10FB">
        <w:t xml:space="preserve">recent study provided </w:t>
      </w:r>
      <w:r w:rsidR="00714BEF">
        <w:t>concurring</w:t>
      </w:r>
      <w:r w:rsidR="00950E77">
        <w:t xml:space="preserve"> </w:t>
      </w:r>
      <w:r w:rsidR="004A10FB">
        <w:t xml:space="preserve">evidence that the </w:t>
      </w:r>
      <w:r w:rsidR="00714BEF">
        <w:t>walk-to-run transition</w:t>
      </w:r>
      <w:r w:rsidR="00667E0A">
        <w:t xml:space="preserve"> </w:t>
      </w:r>
      <w:r w:rsidR="00320907">
        <w:t xml:space="preserve">can be </w:t>
      </w:r>
      <w:r w:rsidR="00344BCE">
        <w:t>accurately</w:t>
      </w:r>
      <w:r w:rsidR="00EA1DC7">
        <w:t xml:space="preserve"> predicted using </w:t>
      </w:r>
      <w:r w:rsidR="00832955">
        <w:t xml:space="preserve">a </w:t>
      </w:r>
      <w:r w:rsidR="00344BCE">
        <w:t>s</w:t>
      </w:r>
      <w:r w:rsidR="00832955">
        <w:t>tride</w:t>
      </w:r>
      <w:r w:rsidR="00344BCE">
        <w:t xml:space="preserve"> </w:t>
      </w:r>
      <w:r w:rsidR="00A33A68">
        <w:t>frequency</w:t>
      </w:r>
      <w:r w:rsidR="00714BEF">
        <w:t xml:space="preserve"> of</w:t>
      </w:r>
      <w:r w:rsidR="00832955">
        <w:t xml:space="preserve"> 70.8, i.e.,</w:t>
      </w:r>
      <w:r w:rsidR="00832955" w:rsidRPr="00832955">
        <w:t xml:space="preserve"> </w:t>
      </w:r>
      <w:r w:rsidR="00832955">
        <w:t>141.6 steps/minute</w:t>
      </w:r>
      <w:r w:rsidR="00A33A68">
        <w:t xml:space="preserve"> </w:t>
      </w:r>
      <w:r w:rsidR="00A33A68">
        <w:fldChar w:fldCharType="begin"/>
      </w:r>
      <w:r w:rsidR="00B706BB">
        <w:instrText xml:space="preserve"> ADDIN EN.CITE &lt;EndNote&gt;&lt;Cite&gt;&lt;Author&gt;Hansen&lt;/Author&gt;&lt;Year&gt;2017&lt;/Year&gt;&lt;RecNum&gt;921&lt;/RecNum&gt;&lt;DisplayText&gt;(Hansen, Kristensen, Nielsen, Voigt, &amp;amp; Madeleine, 2017)&lt;/DisplayText&gt;&lt;record&gt;&lt;rec-number&gt;921&lt;/rec-number&gt;&lt;foreign-keys&gt;&lt;key app="EN" db-id="9r5wswtfoa090betespprtz5vdwr0tt5222t" timestamp="1506017073"&gt;921&lt;/key&gt;&lt;key app="ENWeb" db-id=""&gt;0&lt;/key&gt;&lt;/foreign-keys&gt;&lt;ref-type name="Journal Article"&gt;17&lt;/ref-type&gt;&lt;contributors&gt;&lt;authors&gt;&lt;author&gt;Hansen, E. A.&lt;/author&gt;&lt;author&gt;Kristensen, L. A. R.&lt;/author&gt;&lt;author&gt;Nielsen, A. M.&lt;/author&gt;&lt;author&gt;Voigt, M.&lt;/author&gt;&lt;author&gt;Madeleine, P.&lt;/author&gt;&lt;/authors&gt;&lt;/contributors&gt;&lt;auth-address&gt;Research Interest Group of Physical Activity and Human Performance, SMI(R), Department of Health Science and Technology, Aalborg University, Fredrik Bajers Vej 7D, 9220, Aalborg, Denmark. eah@hst.aau.dk.&amp;#xD;Research Interest Group of Physical Activity and Human Performance, SMI(R), Department of Health Science and Technology, Aalborg University, Fredrik Bajers Vej 7D, 9220, Aalborg, Denmark.&lt;/auth-address&gt;&lt;titles&gt;&lt;title&gt;The role of stride frequency for walk-to-run transition in humans&lt;/title&gt;&lt;secondary-title&gt;Scientific Reports&lt;/secondary-title&gt;&lt;alt-title&gt;Scientific reports&lt;/alt-title&gt;&lt;/titles&gt;&lt;periodical&gt;&lt;full-title&gt;Sci Rep&lt;/full-title&gt;&lt;abbr-1&gt;Scientific reports&lt;/abbr-1&gt;&lt;/periodical&gt;&lt;alt-periodical&gt;&lt;full-title&gt;Sci Rep&lt;/full-title&gt;&lt;abbr-1&gt;Scientific reports&lt;/abbr-1&gt;&lt;/alt-periodical&gt;&lt;pages&gt;2010&lt;/pages&gt;&lt;volume&gt;7&lt;/volume&gt;&lt;number&gt;1&lt;/number&gt;&lt;edition&gt;2017/05/19&lt;/edition&gt;&lt;dates&gt;&lt;year&gt;2017&lt;/year&gt;&lt;pub-dates&gt;&lt;date&gt;May 17&lt;/date&gt;&lt;/pub-dates&gt;&lt;/dates&gt;&lt;isbn&gt;2045-2322 (Electronic)&amp;#xD;2045-2322 (Linking)&lt;/isbn&gt;&lt;accession-num&gt;28515449&lt;/accession-num&gt;&lt;urls&gt;&lt;related-urls&gt;&lt;url&gt;http://www.ncbi.nlm.nih.gov/pubmed/28515449&lt;/url&gt;&lt;/related-urls&gt;&lt;/urls&gt;&lt;custom2&gt;5435734&lt;/custom2&gt;&lt;electronic-resource-num&gt;10.1038/s41598-017-01972-1&lt;/electronic-resource-num&gt;&lt;/record&gt;&lt;/Cite&gt;&lt;/EndNote&gt;</w:instrText>
      </w:r>
      <w:r w:rsidR="00A33A68">
        <w:fldChar w:fldCharType="separate"/>
      </w:r>
      <w:r w:rsidR="00B706BB">
        <w:rPr>
          <w:noProof/>
        </w:rPr>
        <w:t>(Hansen, Kristensen, Nielsen, Voigt, &amp; Madeleine, 2017)</w:t>
      </w:r>
      <w:r w:rsidR="00A33A68">
        <w:fldChar w:fldCharType="end"/>
      </w:r>
      <w:r w:rsidR="00950E77">
        <w:t xml:space="preserve">. </w:t>
      </w:r>
      <w:r w:rsidR="00A469FD">
        <w:t>However, w</w:t>
      </w:r>
      <w:r w:rsidR="002F6621">
        <w:t xml:space="preserve">hile a </w:t>
      </w:r>
      <w:r w:rsidR="00A9411B">
        <w:t>PTC</w:t>
      </w:r>
      <w:r w:rsidR="002F6621">
        <w:t xml:space="preserve"> has been </w:t>
      </w:r>
      <w:r w:rsidR="00B77D3B">
        <w:t>determined</w:t>
      </w:r>
      <w:r w:rsidR="002F6621">
        <w:t xml:space="preserve"> in adults, it remains unclear what this transit</w:t>
      </w:r>
      <w:r w:rsidR="00714BEF">
        <w:t xml:space="preserve">ion frequency is </w:t>
      </w:r>
      <w:r w:rsidR="00847F17">
        <w:t>across the developmental lifespan of 6-20 years</w:t>
      </w:r>
      <w:r w:rsidR="00950E77">
        <w:t xml:space="preserve">. </w:t>
      </w:r>
      <w:r w:rsidR="005F2A5A">
        <w:t>Moreover, i</w:t>
      </w:r>
      <w:r w:rsidR="00A469FD">
        <w:t>n the study by Hansen et al., leg length did not affect the observed PTC</w:t>
      </w:r>
      <w:r w:rsidR="00B41DE0" w:rsidRPr="00B41DE0">
        <w:t xml:space="preserve"> </w:t>
      </w:r>
      <w:r w:rsidR="00B41DE0">
        <w:t>in 26 young adults</w:t>
      </w:r>
      <w:r w:rsidR="00A469FD">
        <w:t xml:space="preserve">. </w:t>
      </w:r>
      <w:r w:rsidR="002F6621">
        <w:t>In</w:t>
      </w:r>
      <w:r w:rsidR="00344BCE">
        <w:t xml:space="preserve"> younger individuals</w:t>
      </w:r>
      <w:r w:rsidR="0022492E">
        <w:t>, the range of heights and leg lengths is much larger than in adult populations.</w:t>
      </w:r>
      <w:r w:rsidR="00AC649C">
        <w:t xml:space="preserve"> Thus, </w:t>
      </w:r>
      <w:r w:rsidR="00344BCE">
        <w:t>accurate</w:t>
      </w:r>
      <w:r w:rsidR="00AC649C">
        <w:t xml:space="preserve"> prediction of the </w:t>
      </w:r>
      <w:r w:rsidR="003B2616">
        <w:t>PTC</w:t>
      </w:r>
      <w:r w:rsidR="00344BCE">
        <w:t xml:space="preserve"> may necessitate</w:t>
      </w:r>
      <w:r w:rsidR="003E2EBE">
        <w:t xml:space="preserve"> precise measures of leg length</w:t>
      </w:r>
      <w:r w:rsidR="008665B7">
        <w:t xml:space="preserve"> </w:t>
      </w:r>
      <w:r w:rsidR="003E2EBE">
        <w:t xml:space="preserve">(or </w:t>
      </w:r>
      <w:r w:rsidR="00344BCE">
        <w:t>height</w:t>
      </w:r>
      <w:r w:rsidR="003E2EBE">
        <w:t>), as well as other anth</w:t>
      </w:r>
      <w:r w:rsidR="00CE203F">
        <w:t>r</w:t>
      </w:r>
      <w:r w:rsidR="003E2EBE">
        <w:t>opometric values such as mass</w:t>
      </w:r>
      <w:r w:rsidR="00057683">
        <w:t>.</w:t>
      </w:r>
      <w:r w:rsidR="00344BCE">
        <w:t xml:space="preserve"> </w:t>
      </w:r>
      <w:r w:rsidR="00A469FD">
        <w:t>Therefore, t</w:t>
      </w:r>
      <w:r w:rsidR="00F55F03">
        <w:t xml:space="preserve">he purpose of this study was to develop a </w:t>
      </w:r>
      <w:r w:rsidR="003B2616">
        <w:t>model to predict age-</w:t>
      </w:r>
      <w:r w:rsidR="00C86E24">
        <w:t xml:space="preserve"> and </w:t>
      </w:r>
      <w:r w:rsidR="00CE203F">
        <w:t>anthropometry</w:t>
      </w:r>
      <w:r w:rsidR="00C86E24">
        <w:t>-</w:t>
      </w:r>
      <w:r w:rsidR="003B2616">
        <w:t>specific</w:t>
      </w:r>
      <w:r w:rsidR="006E7CEF">
        <w:t xml:space="preserve"> </w:t>
      </w:r>
      <w:r w:rsidR="003B2616">
        <w:t>PTC</w:t>
      </w:r>
      <w:r w:rsidR="00A469FD">
        <w:t xml:space="preserve">s </w:t>
      </w:r>
      <w:r w:rsidR="005A0ECB">
        <w:t>in individuals 6-20 years old</w:t>
      </w:r>
      <w:r w:rsidR="006E7CEF">
        <w:t>.</w:t>
      </w:r>
      <w:r w:rsidR="005A0ECB">
        <w:t xml:space="preserve"> </w:t>
      </w:r>
      <w:r w:rsidR="00F73419">
        <w:t xml:space="preserve">We hypothesized that </w:t>
      </w:r>
      <w:r w:rsidR="00C35FE1">
        <w:t xml:space="preserve">the combination of </w:t>
      </w:r>
      <w:r w:rsidR="00F73419">
        <w:t>cadence</w:t>
      </w:r>
      <w:r w:rsidR="00C35FE1">
        <w:t xml:space="preserve"> and</w:t>
      </w:r>
      <w:r w:rsidR="005B25DF">
        <w:t xml:space="preserve"> leg length</w:t>
      </w:r>
      <w:r w:rsidR="005A0ECB">
        <w:t xml:space="preserve"> would provide sufficient information to accurately classify gait behavior.</w:t>
      </w:r>
      <w:r w:rsidR="00420449">
        <w:br w:type="page"/>
      </w:r>
    </w:p>
    <w:p w14:paraId="01A32F44" w14:textId="77777777" w:rsidR="00FD6242" w:rsidRPr="00FD6242" w:rsidRDefault="00FD6242" w:rsidP="008F1828">
      <w:pPr>
        <w:pStyle w:val="Heading1"/>
      </w:pPr>
      <w:r w:rsidRPr="00FD6242">
        <w:lastRenderedPageBreak/>
        <w:t>Methods</w:t>
      </w:r>
    </w:p>
    <w:p w14:paraId="0A1D977D" w14:textId="77777777" w:rsidR="00DF5D1E" w:rsidRDefault="00DF5D1E" w:rsidP="008F1828">
      <w:pPr>
        <w:pStyle w:val="Heading2"/>
      </w:pPr>
      <w:r>
        <w:t>Study design and regulatory information</w:t>
      </w:r>
    </w:p>
    <w:p w14:paraId="5A5C2B22" w14:textId="357C5CA2" w:rsidR="00DF5D1E" w:rsidRDefault="000C787E" w:rsidP="00DF5D1E">
      <w:r w:rsidRPr="00EB281E">
        <w:tab/>
      </w:r>
      <w:r w:rsidR="00EB281E" w:rsidRPr="00EB281E">
        <w:t xml:space="preserve">This </w:t>
      </w:r>
      <w:r w:rsidR="00547826">
        <w:t xml:space="preserve">is a secondary analysis of data from the </w:t>
      </w:r>
      <w:r w:rsidR="00C35FE1" w:rsidRPr="00C35FE1">
        <w:t>CADENCE-Kids</w:t>
      </w:r>
      <w:r w:rsidR="00547826">
        <w:t xml:space="preserve"> study (Clinical Trials.gov - </w:t>
      </w:r>
      <w:r w:rsidR="00C35FE1" w:rsidRPr="00C35FE1">
        <w:rPr>
          <w:color w:val="101010"/>
        </w:rPr>
        <w:t>NCT01989104)</w:t>
      </w:r>
      <w:r w:rsidR="00C35FE1">
        <w:rPr>
          <w:color w:val="101010"/>
        </w:rPr>
        <w:t xml:space="preserve">. </w:t>
      </w:r>
      <w:r w:rsidR="00547826">
        <w:rPr>
          <w:color w:val="101010"/>
        </w:rPr>
        <w:t xml:space="preserve">A full description of the study design and participant characteristics are reported in </w:t>
      </w:r>
      <w:r w:rsidR="006C565E" w:rsidRPr="006C565E">
        <w:t>Tudor-Locke et al.</w:t>
      </w:r>
      <w:r w:rsidR="00F046A5">
        <w:t xml:space="preserve"> </w:t>
      </w:r>
      <w:r w:rsidR="0091635F">
        <w:fldChar w:fldCharType="begin"/>
      </w:r>
      <w:r w:rsidR="00F046A5">
        <w:instrText xml:space="preserve"> ADDIN EN.CITE &lt;EndNote&gt;&lt;Cite ExcludeAuth="1"&gt;&lt;Author&gt;Tudor-Locke&lt;/Author&gt;&lt;Year&gt;2018&lt;/Year&gt;&lt;RecNum&gt;1146&lt;/RecNum&gt;&lt;DisplayText&gt;(2018)&lt;/DisplayText&gt;&lt;record&gt;&lt;rec-number&gt;1146&lt;/rec-number&gt;&lt;foreign-keys&gt;&lt;key app="EN" db-id="9r5wswtfoa090betespprtz5vdwr0tt5222t" timestamp="1518803351"&gt;1146&lt;/key&gt;&lt;/foreign-keys&gt;&lt;ref-type name="Journal Article"&gt;17&lt;/ref-type&gt;&lt;contributors&gt;&lt;authors&gt;&lt;author&gt;Tudor-Locke, C.&lt;/author&gt;&lt;author&gt;Schuna, J. M., Jr.&lt;/author&gt;&lt;author&gt;Han, H.&lt;/author&gt;&lt;author&gt;Aguiar, E. J.&lt;/author&gt;&lt;author&gt;Larrivee, S.&lt;/author&gt;&lt;author&gt;Hsia, D. S.&lt;/author&gt;&lt;author&gt;Ducharme, S. W.&lt;/author&gt;&lt;author&gt;Barreira, T. V.&lt;/author&gt;&lt;author&gt;Johnson, W. D.&lt;/author&gt;&lt;/authors&gt;&lt;/contributors&gt;&lt;titles&gt;&lt;title&gt;Cadence (steps/min) and intensity during ambulation in 6-20 year olds: The CADENCE-Kids study&lt;/title&gt;&lt;secondary-title&gt;International Journal of Behavioural Nutrition and Physical Activity&lt;/secondary-title&gt;&lt;/titles&gt;&lt;periodical&gt;&lt;full-title&gt;International Journal of Behavioural Nutrition and Physical Activity&lt;/full-title&gt;&lt;abbr-1&gt;Int J Behav Nutr Phys Act&lt;/abbr-1&gt;&lt;/periodical&gt;&lt;volume&gt;15&lt;/volume&gt;&lt;number&gt;20&lt;/number&gt;&lt;dates&gt;&lt;year&gt;2018&lt;/year&gt;&lt;/dates&gt;&lt;urls&gt;&lt;/urls&gt;&lt;/record&gt;&lt;/Cite&gt;&lt;/EndNote&gt;</w:instrText>
      </w:r>
      <w:r w:rsidR="0091635F">
        <w:fldChar w:fldCharType="separate"/>
      </w:r>
      <w:r w:rsidR="00F046A5">
        <w:rPr>
          <w:noProof/>
        </w:rPr>
        <w:t>(2018)</w:t>
      </w:r>
      <w:r w:rsidR="0091635F">
        <w:fldChar w:fldCharType="end"/>
      </w:r>
      <w:r w:rsidR="0091635F">
        <w:t>.</w:t>
      </w:r>
    </w:p>
    <w:p w14:paraId="6C58FC1F" w14:textId="2C4955CD" w:rsidR="00FD6242" w:rsidRDefault="00FD6242" w:rsidP="008F1828">
      <w:pPr>
        <w:pStyle w:val="Heading2"/>
      </w:pPr>
      <w:r w:rsidRPr="00FD6242">
        <w:t>Participants</w:t>
      </w:r>
    </w:p>
    <w:p w14:paraId="1CEFA9EB" w14:textId="3446973D" w:rsidR="00DF5D1E" w:rsidRDefault="00EB281E" w:rsidP="00E36976">
      <w:pPr>
        <w:ind w:firstLine="720"/>
      </w:pPr>
      <w:r>
        <w:t>One hundred twenty-three children and adolescents aged 6 to 20 years volunteered to participate.</w:t>
      </w:r>
      <w:r w:rsidR="006C565E">
        <w:t xml:space="preserve"> </w:t>
      </w:r>
      <w:r w:rsidR="00547826">
        <w:t>For participants</w:t>
      </w:r>
      <w:r w:rsidR="00C35FE1">
        <w:t xml:space="preserve"> 6-17 years</w:t>
      </w:r>
      <w:r w:rsidR="006C565E">
        <w:t xml:space="preserve"> </w:t>
      </w:r>
      <w:r w:rsidR="00547826">
        <w:t xml:space="preserve">of age, </w:t>
      </w:r>
      <w:r w:rsidR="002A4A3F">
        <w:t xml:space="preserve">informed </w:t>
      </w:r>
      <w:r w:rsidR="00547826">
        <w:t>parental/legal guardian permission and child assent was required.</w:t>
      </w:r>
      <w:r w:rsidR="00C35FE1">
        <w:t xml:space="preserve"> All participants aged 18-20 </w:t>
      </w:r>
      <w:r w:rsidR="002A4A3F">
        <w:t xml:space="preserve">years </w:t>
      </w:r>
      <w:r w:rsidR="00C35FE1">
        <w:t>provided informed consent.</w:t>
      </w:r>
      <w:r w:rsidR="0091635F">
        <w:t xml:space="preserve"> </w:t>
      </w:r>
      <w:r w:rsidR="00C86E24">
        <w:t>Because of the considerable changes to leg length throughout childhood and adolescence, and t</w:t>
      </w:r>
      <w:r w:rsidR="0091635F">
        <w:t xml:space="preserve">o </w:t>
      </w:r>
      <w:r w:rsidR="00C35FE1">
        <w:t>ensure</w:t>
      </w:r>
      <w:r w:rsidR="0091635F">
        <w:t xml:space="preserve"> a uniform age distribution, </w:t>
      </w:r>
      <w:r w:rsidR="002A4A3F">
        <w:t>study enrollment</w:t>
      </w:r>
      <w:r w:rsidR="0091635F">
        <w:t xml:space="preserve"> was set up such that at least 4 boys and 4 girls from each age year would be included.</w:t>
      </w:r>
      <w:r w:rsidR="00E36976">
        <w:t xml:space="preserve"> All participants were able to ambulate without an external device, free from mental illness within the past 5 years, not pregnant, and not taking any medication that affects heart rate’s response to exercise.</w:t>
      </w:r>
      <w:r w:rsidR="00BB221A">
        <w:t xml:space="preserve"> </w:t>
      </w:r>
    </w:p>
    <w:p w14:paraId="25337AAA" w14:textId="49AAF333" w:rsidR="00DF5D1E" w:rsidRDefault="00C35FE1" w:rsidP="00DF5D1E">
      <w:pPr>
        <w:pStyle w:val="Heading2"/>
      </w:pPr>
      <w:r>
        <w:t xml:space="preserve">Anthropometric </w:t>
      </w:r>
      <w:r w:rsidR="00DF5D1E">
        <w:t>Measures</w:t>
      </w:r>
    </w:p>
    <w:p w14:paraId="61F5A68D" w14:textId="0735EC10" w:rsidR="00594ACC" w:rsidRDefault="00A21539" w:rsidP="00DF5D1E">
      <w:pPr>
        <w:rPr>
          <w:b/>
        </w:rPr>
      </w:pPr>
      <w:r>
        <w:tab/>
      </w:r>
      <w:r w:rsidR="00586226">
        <w:t>Barefoot s</w:t>
      </w:r>
      <w:r w:rsidR="00C6279E">
        <w:t>tanding height</w:t>
      </w:r>
      <w:r w:rsidR="00490B21">
        <w:t xml:space="preserve"> w</w:t>
      </w:r>
      <w:r w:rsidR="00D127B5">
        <w:t>as</w:t>
      </w:r>
      <w:r w:rsidR="00C6279E">
        <w:t xml:space="preserve"> measured</w:t>
      </w:r>
      <w:r w:rsidR="00586226">
        <w:t xml:space="preserve"> via a stadiometer (Harpenden; Holtain Ltd., Crosswell, Crymych, Pembrokeshire, UK)</w:t>
      </w:r>
      <w:r w:rsidR="00490B21">
        <w:t>.</w:t>
      </w:r>
      <w:r w:rsidR="00C6279E">
        <w:t xml:space="preserve"> Seated height was </w:t>
      </w:r>
      <w:r w:rsidR="00D127B5">
        <w:t xml:space="preserve">also </w:t>
      </w:r>
      <w:r w:rsidR="00C6279E">
        <w:t>measured</w:t>
      </w:r>
      <w:r w:rsidR="00D127B5">
        <w:t xml:space="preserve"> with the stadiometer, whereby participants sat on a table with legs freely hanging</w:t>
      </w:r>
      <w:r w:rsidR="00C6279E">
        <w:t>.</w:t>
      </w:r>
      <w:r w:rsidR="00D127B5">
        <w:t xml:space="preserve"> </w:t>
      </w:r>
      <w:r w:rsidR="00546E0E">
        <w:t>Leg length was quantified as standing height minus seated height. Height and weight measurement precision was to the nearest 0.1 cm</w:t>
      </w:r>
      <w:r w:rsidR="002A4A3F">
        <w:t>.</w:t>
      </w:r>
      <w:r w:rsidR="00546E0E">
        <w:t xml:space="preserve"> Mass was measured using a Tanita digital scale (Tanita SC-240; Tanita corporation, Tokyo, Japan)</w:t>
      </w:r>
      <w:r w:rsidR="00AF55C1">
        <w:t>.</w:t>
      </w:r>
      <w:r w:rsidR="00546E0E">
        <w:t xml:space="preserve"> All measurements were performed twice. If the height or weight measurements differe</w:t>
      </w:r>
      <w:r w:rsidR="002A4A3F">
        <w:t>d</w:t>
      </w:r>
      <w:r w:rsidR="00546E0E">
        <w:t xml:space="preserve"> by &gt; 0.5 cm or 0.5 kg, respectively, </w:t>
      </w:r>
      <w:r w:rsidR="00546E0E">
        <w:lastRenderedPageBreak/>
        <w:t>a third measurement was taken, and the average of the closest two measurements were used.</w:t>
      </w:r>
    </w:p>
    <w:p w14:paraId="7441AC18" w14:textId="2631E4A8" w:rsidR="00546E0E" w:rsidRPr="00546E0E" w:rsidRDefault="00546E0E" w:rsidP="00DF5D1E">
      <w:pPr>
        <w:rPr>
          <w:b/>
        </w:rPr>
      </w:pPr>
      <w:r w:rsidRPr="00546E0E">
        <w:rPr>
          <w:b/>
        </w:rPr>
        <w:t>Cadence Measures</w:t>
      </w:r>
    </w:p>
    <w:p w14:paraId="31566BCC" w14:textId="6CF389D4" w:rsidR="00DF5D1E" w:rsidRPr="000A1797" w:rsidRDefault="00C6279E" w:rsidP="00DF5D1E">
      <w:r>
        <w:t xml:space="preserve"> </w:t>
      </w:r>
      <w:r w:rsidR="00594ACC">
        <w:tab/>
      </w:r>
      <w:r w:rsidR="00A21539">
        <w:t xml:space="preserve">Cadence (steps/minute) was determined via </w:t>
      </w:r>
      <w:r w:rsidR="003A4576">
        <w:t xml:space="preserve">direct observation </w:t>
      </w:r>
      <w:r w:rsidR="002A4A3F">
        <w:t>(</w:t>
      </w:r>
      <w:r w:rsidR="003A4576">
        <w:t xml:space="preserve">hand </w:t>
      </w:r>
      <w:r w:rsidR="002A4A3F">
        <w:t>tally)</w:t>
      </w:r>
      <w:r w:rsidR="007A56AA">
        <w:t xml:space="preserve"> of </w:t>
      </w:r>
      <w:r w:rsidR="007A56AA" w:rsidRPr="000A1797">
        <w:t xml:space="preserve">accumulated steps </w:t>
      </w:r>
      <w:r w:rsidR="002A4A3F">
        <w:t>during</w:t>
      </w:r>
      <w:r w:rsidR="002A4A3F" w:rsidRPr="000A1797">
        <w:t xml:space="preserve"> </w:t>
      </w:r>
      <w:r w:rsidR="007A56AA" w:rsidRPr="000A1797">
        <w:t>each 5-minute trial</w:t>
      </w:r>
      <w:r w:rsidR="00AF55C1" w:rsidRPr="000A1797">
        <w:t xml:space="preserve"> divided by 5</w:t>
      </w:r>
      <w:r w:rsidR="007A56AA" w:rsidRPr="000A1797">
        <w:t>.</w:t>
      </w:r>
      <w:r w:rsidR="009A0BC1" w:rsidRPr="000A1797">
        <w:t xml:space="preserve"> A video recording (GoPro Hero 3)</w:t>
      </w:r>
      <w:r w:rsidR="00AF55C1" w:rsidRPr="000A1797">
        <w:t xml:space="preserve"> </w:t>
      </w:r>
      <w:r w:rsidR="00634EE2">
        <w:t xml:space="preserve">of each participant’s lower body provided </w:t>
      </w:r>
      <w:r w:rsidR="00AF55C1" w:rsidRPr="000A1797">
        <w:t xml:space="preserve">a redundant </w:t>
      </w:r>
      <w:r w:rsidR="002A4A3F">
        <w:t>record for step verification purposes in the event of miscounting or ambiguous data.</w:t>
      </w:r>
    </w:p>
    <w:p w14:paraId="261EE609" w14:textId="620D2A27" w:rsidR="00DF5D1E" w:rsidRPr="000A1797" w:rsidRDefault="00DF5D1E" w:rsidP="00DF5D1E">
      <w:pPr>
        <w:pStyle w:val="Heading2"/>
      </w:pPr>
      <w:r w:rsidRPr="000A1797">
        <w:t>Protocols</w:t>
      </w:r>
    </w:p>
    <w:p w14:paraId="5B723944" w14:textId="441D4754" w:rsidR="00DF5D1E" w:rsidRPr="000A1797" w:rsidRDefault="003A4576" w:rsidP="00DF5D1E">
      <w:r w:rsidRPr="000A1797">
        <w:tab/>
      </w:r>
      <w:commentRangeStart w:id="7"/>
      <w:commentRangeStart w:id="8"/>
      <w:r w:rsidR="00714FA3" w:rsidRPr="000A1797">
        <w:t>P</w:t>
      </w:r>
      <w:r w:rsidRPr="000A1797">
        <w:t>articipant</w:t>
      </w:r>
      <w:r w:rsidR="00714FA3" w:rsidRPr="000A1797">
        <w:t>s</w:t>
      </w:r>
      <w:r w:rsidRPr="000A1797">
        <w:t xml:space="preserve"> fasted for at least 4 hours prior to data collection (necessary for metabolic data no</w:t>
      </w:r>
      <w:r w:rsidR="007A56AA" w:rsidRPr="000A1797">
        <w:t>t</w:t>
      </w:r>
      <w:r w:rsidRPr="000A1797">
        <w:t xml:space="preserve"> presented herein). </w:t>
      </w:r>
      <w:commentRangeEnd w:id="7"/>
      <w:r w:rsidR="002A4A3F">
        <w:rPr>
          <w:rStyle w:val="CommentReference"/>
        </w:rPr>
        <w:commentReference w:id="7"/>
      </w:r>
      <w:commentRangeEnd w:id="8"/>
      <w:r w:rsidR="004A6D9B">
        <w:rPr>
          <w:rStyle w:val="CommentReference"/>
        </w:rPr>
        <w:commentReference w:id="8"/>
      </w:r>
      <w:r w:rsidRPr="000A1797">
        <w:t>Participants performed sequentially faster</w:t>
      </w:r>
      <w:r w:rsidR="00DA1DCF" w:rsidRPr="000A1797">
        <w:t xml:space="preserve"> treadmill walking trials, starting at</w:t>
      </w:r>
      <w:r w:rsidR="007A56AA" w:rsidRPr="000A1797">
        <w:t xml:space="preserve"> 13.4 m/minute (i.e., 0.5 mph) and increasing in 13.4 m/min </w:t>
      </w:r>
      <w:r w:rsidR="00135748" w:rsidRPr="000A1797">
        <w:t>increments until: 1) complet</w:t>
      </w:r>
      <w:r w:rsidR="002A4A3F">
        <w:t>ion of</w:t>
      </w:r>
      <w:r w:rsidR="007A56AA" w:rsidRPr="000A1797">
        <w:t xml:space="preserve"> the fastest speed </w:t>
      </w:r>
      <w:r w:rsidR="002A4A3F">
        <w:t>(</w:t>
      </w:r>
      <w:r w:rsidR="007A56AA" w:rsidRPr="000A1797">
        <w:t>134.0 m/min</w:t>
      </w:r>
      <w:r w:rsidR="002A4A3F">
        <w:t xml:space="preserve">; </w:t>
      </w:r>
      <w:r w:rsidR="007A56AA" w:rsidRPr="000A1797">
        <w:t>5.0 mph)</w:t>
      </w:r>
      <w:r w:rsidR="002A4A3F">
        <w:t xml:space="preserve"> for the protocol</w:t>
      </w:r>
      <w:r w:rsidR="007A56AA" w:rsidRPr="000A1797">
        <w:t xml:space="preserve"> 2) complet</w:t>
      </w:r>
      <w:r w:rsidR="002A4A3F">
        <w:t xml:space="preserve">ion of </w:t>
      </w:r>
      <w:r w:rsidR="007A56AA" w:rsidRPr="000A1797">
        <w:t xml:space="preserve">the trial </w:t>
      </w:r>
      <w:r w:rsidR="002A4A3F">
        <w:t>during</w:t>
      </w:r>
      <w:r w:rsidR="002A4A3F" w:rsidRPr="000A1797">
        <w:t xml:space="preserve"> </w:t>
      </w:r>
      <w:r w:rsidR="007A56AA" w:rsidRPr="000A1797">
        <w:t>which participants freely chose to run, or 3) researcher or participant volition.</w:t>
      </w:r>
    </w:p>
    <w:p w14:paraId="366468E1" w14:textId="6401C55E" w:rsidR="00DF5D1E" w:rsidRPr="000A1797" w:rsidRDefault="00DF5D1E" w:rsidP="00DF5D1E">
      <w:pPr>
        <w:pStyle w:val="Heading2"/>
      </w:pPr>
      <w:r w:rsidRPr="000A1797">
        <w:t>Data</w:t>
      </w:r>
      <w:ins w:id="9" w:author="Elroy Aguiar" w:date="2018-10-10T10:40:00Z">
        <w:r w:rsidR="002A4A3F">
          <w:t xml:space="preserve"> and</w:t>
        </w:r>
      </w:ins>
      <w:r w:rsidR="009D2872">
        <w:t xml:space="preserve"> Statistical </w:t>
      </w:r>
      <w:r w:rsidR="00DA1DCF" w:rsidRPr="000A1797">
        <w:t>Analysis</w:t>
      </w:r>
    </w:p>
    <w:p w14:paraId="32B0627B" w14:textId="22E82786" w:rsidR="00611F45" w:rsidRPr="000A1797" w:rsidRDefault="00BB221A" w:rsidP="00611F45">
      <w:pPr>
        <w:pStyle w:val="PlainText"/>
        <w:spacing w:line="480" w:lineRule="auto"/>
        <w:rPr>
          <w:rFonts w:ascii="Arial" w:hAnsi="Arial" w:cs="Arial"/>
          <w:sz w:val="24"/>
          <w:szCs w:val="24"/>
        </w:rPr>
      </w:pPr>
      <w:r w:rsidRPr="000A1797">
        <w:rPr>
          <w:rFonts w:ascii="Arial" w:hAnsi="Arial" w:cs="Arial"/>
          <w:sz w:val="24"/>
          <w:szCs w:val="24"/>
        </w:rPr>
        <w:t xml:space="preserve">Of the 123 potential participants, </w:t>
      </w:r>
      <w:commentRangeStart w:id="10"/>
      <w:commentRangeStart w:id="11"/>
      <w:r w:rsidRPr="000A1797">
        <w:rPr>
          <w:rFonts w:ascii="Arial" w:hAnsi="Arial" w:cs="Arial"/>
          <w:sz w:val="24"/>
          <w:szCs w:val="24"/>
        </w:rPr>
        <w:t>69 performed a running trial</w:t>
      </w:r>
      <w:commentRangeEnd w:id="10"/>
      <w:r w:rsidR="009D2872">
        <w:rPr>
          <w:rStyle w:val="CommentReference"/>
          <w:rFonts w:ascii="Arial" w:hAnsi="Arial" w:cs="Arial"/>
        </w:rPr>
        <w:commentReference w:id="10"/>
      </w:r>
      <w:commentRangeEnd w:id="11"/>
      <w:r w:rsidR="002A2319">
        <w:rPr>
          <w:rStyle w:val="CommentReference"/>
          <w:rFonts w:ascii="Arial" w:hAnsi="Arial" w:cs="Arial"/>
        </w:rPr>
        <w:commentReference w:id="11"/>
      </w:r>
      <w:r w:rsidRPr="000A1797">
        <w:rPr>
          <w:rFonts w:ascii="Arial" w:hAnsi="Arial" w:cs="Arial"/>
          <w:sz w:val="24"/>
          <w:szCs w:val="24"/>
        </w:rPr>
        <w:t>. Thus, only these data were used for model development.</w:t>
      </w:r>
    </w:p>
    <w:p w14:paraId="78D2A40F" w14:textId="33BED02B" w:rsidR="00611F45" w:rsidRPr="000A1797" w:rsidRDefault="00611F45" w:rsidP="00611F45">
      <w:pPr>
        <w:pStyle w:val="PlainText"/>
        <w:spacing w:line="480" w:lineRule="auto"/>
        <w:rPr>
          <w:rFonts w:ascii="Arial" w:hAnsi="Arial" w:cs="Arial"/>
          <w:b/>
          <w:sz w:val="24"/>
          <w:szCs w:val="24"/>
        </w:rPr>
      </w:pPr>
      <w:r w:rsidRPr="000A1797">
        <w:rPr>
          <w:rFonts w:ascii="Arial" w:hAnsi="Arial" w:cs="Arial"/>
          <w:b/>
          <w:sz w:val="24"/>
          <w:szCs w:val="24"/>
        </w:rPr>
        <w:t>Model Development</w:t>
      </w:r>
    </w:p>
    <w:p w14:paraId="43ECDC0B" w14:textId="1AA46859" w:rsidR="00611F45" w:rsidRPr="000A1797" w:rsidRDefault="00611F45" w:rsidP="00611F45">
      <w:pPr>
        <w:pStyle w:val="PlainText"/>
        <w:spacing w:line="480" w:lineRule="auto"/>
        <w:rPr>
          <w:rFonts w:ascii="Arial" w:hAnsi="Arial" w:cs="Arial"/>
          <w:sz w:val="24"/>
          <w:szCs w:val="24"/>
        </w:rPr>
      </w:pPr>
      <w:r w:rsidRPr="000A1797">
        <w:rPr>
          <w:rFonts w:ascii="Arial" w:hAnsi="Arial" w:cs="Arial"/>
          <w:sz w:val="24"/>
          <w:szCs w:val="24"/>
        </w:rPr>
        <w:t xml:space="preserve">Regression models were developed using a set of independent variables after </w:t>
      </w:r>
      <w:commentRangeStart w:id="12"/>
      <w:commentRangeStart w:id="13"/>
      <w:r w:rsidRPr="000A1797">
        <w:rPr>
          <w:rFonts w:ascii="Arial" w:hAnsi="Arial" w:cs="Arial"/>
          <w:sz w:val="24"/>
          <w:szCs w:val="24"/>
        </w:rPr>
        <w:t xml:space="preserve">linear dependencies </w:t>
      </w:r>
      <w:commentRangeEnd w:id="12"/>
      <w:r w:rsidR="00A51A8C">
        <w:rPr>
          <w:rStyle w:val="CommentReference"/>
          <w:rFonts w:ascii="Arial" w:hAnsi="Arial" w:cs="Arial"/>
        </w:rPr>
        <w:commentReference w:id="12"/>
      </w:r>
      <w:commentRangeEnd w:id="13"/>
      <w:r w:rsidR="002A2319">
        <w:rPr>
          <w:rStyle w:val="CommentReference"/>
          <w:rFonts w:ascii="Arial" w:hAnsi="Arial" w:cs="Arial"/>
        </w:rPr>
        <w:commentReference w:id="13"/>
      </w:r>
      <w:r w:rsidRPr="000A1797">
        <w:rPr>
          <w:rFonts w:ascii="Arial" w:hAnsi="Arial" w:cs="Arial"/>
          <w:sz w:val="24"/>
          <w:szCs w:val="24"/>
        </w:rPr>
        <w:t xml:space="preserve">were removed. The dependent variable for all models was the participant </w:t>
      </w:r>
      <w:commentRangeStart w:id="14"/>
      <w:commentRangeStart w:id="15"/>
      <w:r w:rsidRPr="000A1797">
        <w:rPr>
          <w:rFonts w:ascii="Arial" w:hAnsi="Arial" w:cs="Arial"/>
          <w:sz w:val="24"/>
          <w:szCs w:val="24"/>
        </w:rPr>
        <w:t>walk to run transition cadence</w:t>
      </w:r>
      <w:commentRangeEnd w:id="14"/>
      <w:r w:rsidR="00390496">
        <w:rPr>
          <w:rStyle w:val="CommentReference"/>
          <w:rFonts w:ascii="Arial" w:hAnsi="Arial" w:cs="Arial"/>
        </w:rPr>
        <w:commentReference w:id="14"/>
      </w:r>
      <w:commentRangeEnd w:id="15"/>
      <w:r w:rsidR="002A2319">
        <w:rPr>
          <w:rStyle w:val="CommentReference"/>
          <w:rFonts w:ascii="Arial" w:hAnsi="Arial" w:cs="Arial"/>
        </w:rPr>
        <w:commentReference w:id="15"/>
      </w:r>
      <w:r w:rsidRPr="000A1797">
        <w:rPr>
          <w:rFonts w:ascii="Arial" w:hAnsi="Arial" w:cs="Arial"/>
          <w:sz w:val="24"/>
          <w:szCs w:val="24"/>
        </w:rPr>
        <w:t xml:space="preserve">. </w:t>
      </w:r>
      <w:commentRangeStart w:id="16"/>
      <w:commentRangeStart w:id="17"/>
      <w:r w:rsidRPr="000A1797">
        <w:rPr>
          <w:rFonts w:ascii="Arial" w:hAnsi="Arial" w:cs="Arial"/>
          <w:sz w:val="24"/>
          <w:szCs w:val="24"/>
        </w:rPr>
        <w:t xml:space="preserve">The best subsets method of identifying the optimal model was applied using the “leaps” package in </w:t>
      </w:r>
      <w:r w:rsidRPr="000A1797">
        <w:rPr>
          <w:rFonts w:ascii="Arial" w:hAnsi="Arial" w:cs="Arial"/>
          <w:b/>
          <w:sz w:val="24"/>
          <w:szCs w:val="24"/>
        </w:rPr>
        <w:t>R</w:t>
      </w:r>
      <w:r w:rsidRPr="000A1797">
        <w:rPr>
          <w:rFonts w:ascii="Arial" w:hAnsi="Arial" w:cs="Arial"/>
          <w:sz w:val="24"/>
          <w:szCs w:val="24"/>
        </w:rPr>
        <w:t xml:space="preserve"> (</w:t>
      </w:r>
      <w:r w:rsidRPr="000A1797">
        <w:rPr>
          <w:rFonts w:ascii="Arial" w:hAnsi="Arial" w:cs="Arial"/>
          <w:b/>
          <w:sz w:val="24"/>
          <w:szCs w:val="24"/>
        </w:rPr>
        <w:t>R</w:t>
      </w:r>
      <w:r w:rsidRPr="000A1797">
        <w:rPr>
          <w:rFonts w:ascii="Arial" w:hAnsi="Arial" w:cs="Arial"/>
          <w:sz w:val="24"/>
          <w:szCs w:val="24"/>
        </w:rPr>
        <w:t xml:space="preserve"> Core Team 2012). The leaps algorithm was used to compare regression models for every possible subset of factors, </w:t>
      </w:r>
      <w:r w:rsidRPr="000A1797">
        <w:rPr>
          <w:rFonts w:ascii="Arial" w:hAnsi="Arial" w:cs="Arial"/>
          <w:sz w:val="24"/>
          <w:szCs w:val="24"/>
        </w:rPr>
        <w:lastRenderedPageBreak/>
        <w:t xml:space="preserve">selecting the model with the lowest </w:t>
      </w:r>
      <w:r w:rsidRPr="000A1797">
        <w:rPr>
          <w:rFonts w:ascii="Arial" w:hAnsi="Arial" w:cs="Arial"/>
          <w:color w:val="222222"/>
          <w:sz w:val="24"/>
          <w:szCs w:val="24"/>
          <w:shd w:val="clear" w:color="auto" w:fill="FFFFFF"/>
        </w:rPr>
        <w:t>Bayesian information criterion </w:t>
      </w:r>
      <w:r w:rsidRPr="000A1797">
        <w:rPr>
          <w:rFonts w:ascii="Arial" w:hAnsi="Arial" w:cs="Arial"/>
          <w:sz w:val="24"/>
          <w:szCs w:val="24"/>
        </w:rPr>
        <w:t>(BIC).</w:t>
      </w:r>
      <w:commentRangeEnd w:id="16"/>
      <w:r w:rsidR="00A51A8C">
        <w:rPr>
          <w:rStyle w:val="CommentReference"/>
          <w:rFonts w:ascii="Arial" w:hAnsi="Arial" w:cs="Arial"/>
        </w:rPr>
        <w:commentReference w:id="16"/>
      </w:r>
      <w:commentRangeEnd w:id="17"/>
      <w:r w:rsidR="002A2319">
        <w:rPr>
          <w:rStyle w:val="CommentReference"/>
          <w:rFonts w:ascii="Arial" w:hAnsi="Arial" w:cs="Arial"/>
        </w:rPr>
        <w:commentReference w:id="17"/>
      </w:r>
      <w:r w:rsidRPr="000A1797">
        <w:rPr>
          <w:rFonts w:ascii="Arial" w:hAnsi="Arial" w:cs="Arial"/>
          <w:sz w:val="24"/>
          <w:szCs w:val="24"/>
        </w:rPr>
        <w:t xml:space="preserve"> </w:t>
      </w:r>
      <w:commentRangeStart w:id="18"/>
      <w:commentRangeStart w:id="19"/>
      <w:r w:rsidRPr="000A1797">
        <w:rPr>
          <w:rFonts w:ascii="Arial" w:hAnsi="Arial" w:cs="Arial"/>
          <w:sz w:val="24"/>
          <w:szCs w:val="24"/>
        </w:rPr>
        <w:t>A k-means clustering</w:t>
      </w:r>
      <w:commentRangeEnd w:id="18"/>
      <w:r w:rsidR="0001168E">
        <w:rPr>
          <w:rStyle w:val="CommentReference"/>
          <w:rFonts w:ascii="Arial" w:hAnsi="Arial" w:cs="Arial"/>
        </w:rPr>
        <w:commentReference w:id="18"/>
      </w:r>
      <w:commentRangeEnd w:id="19"/>
      <w:r w:rsidR="00C353C4">
        <w:rPr>
          <w:rStyle w:val="CommentReference"/>
          <w:rFonts w:ascii="Arial" w:hAnsi="Arial" w:cs="Arial"/>
        </w:rPr>
        <w:commentReference w:id="19"/>
      </w:r>
      <w:r w:rsidRPr="000A1797">
        <w:rPr>
          <w:rFonts w:ascii="Arial" w:hAnsi="Arial" w:cs="Arial"/>
          <w:sz w:val="24"/>
          <w:szCs w:val="24"/>
        </w:rPr>
        <w:t xml:space="preserve"> approach feeding a Gaussian mixture model and regularizati</w:t>
      </w:r>
      <w:r w:rsidR="00A51A8C">
        <w:rPr>
          <w:rFonts w:ascii="Arial" w:hAnsi="Arial" w:cs="Arial"/>
          <w:sz w:val="24"/>
          <w:szCs w:val="24"/>
        </w:rPr>
        <w:t>on methods were also considered</w:t>
      </w:r>
      <w:r w:rsidRPr="000A1797">
        <w:rPr>
          <w:rFonts w:ascii="Arial" w:hAnsi="Arial" w:cs="Arial"/>
          <w:sz w:val="24"/>
          <w:szCs w:val="24"/>
        </w:rPr>
        <w:t>.</w:t>
      </w:r>
    </w:p>
    <w:p w14:paraId="70C270ED" w14:textId="77777777" w:rsidR="00611F45" w:rsidRPr="000A1797" w:rsidRDefault="00611F45" w:rsidP="00611F45">
      <w:pPr>
        <w:pStyle w:val="PlainText"/>
        <w:spacing w:line="480" w:lineRule="auto"/>
        <w:rPr>
          <w:rFonts w:ascii="Arial" w:hAnsi="Arial" w:cs="Arial"/>
          <w:b/>
          <w:sz w:val="24"/>
          <w:szCs w:val="24"/>
        </w:rPr>
      </w:pPr>
      <w:r w:rsidRPr="000A1797">
        <w:rPr>
          <w:rFonts w:ascii="Arial" w:hAnsi="Arial" w:cs="Arial"/>
          <w:b/>
          <w:sz w:val="24"/>
          <w:szCs w:val="24"/>
        </w:rPr>
        <w:t>R Shiny App Development</w:t>
      </w:r>
    </w:p>
    <w:p w14:paraId="6E73399E" w14:textId="0DC1DD83" w:rsidR="00611F45" w:rsidRPr="000A1797" w:rsidRDefault="00611F45" w:rsidP="00611F45">
      <w:pPr>
        <w:pStyle w:val="PlainText"/>
        <w:spacing w:line="480" w:lineRule="auto"/>
        <w:rPr>
          <w:rFonts w:ascii="Arial" w:hAnsi="Arial" w:cs="Arial"/>
          <w:sz w:val="24"/>
          <w:szCs w:val="24"/>
        </w:rPr>
      </w:pPr>
      <w:r w:rsidRPr="000A1797">
        <w:rPr>
          <w:rFonts w:ascii="Arial" w:hAnsi="Arial" w:cs="Arial"/>
          <w:sz w:val="24"/>
          <w:szCs w:val="24"/>
        </w:rPr>
        <w:t xml:space="preserve">An R Shiny application was created in R (R Core Team 2012) to provide users with the </w:t>
      </w:r>
      <w:r w:rsidR="00781704" w:rsidRPr="000A1797">
        <w:rPr>
          <w:rFonts w:ascii="Arial" w:hAnsi="Arial" w:cs="Arial"/>
          <w:sz w:val="24"/>
          <w:szCs w:val="24"/>
        </w:rPr>
        <w:t xml:space="preserve">expected </w:t>
      </w:r>
      <w:commentRangeStart w:id="21"/>
      <w:commentRangeStart w:id="22"/>
      <w:r w:rsidR="00781704" w:rsidRPr="000A1797">
        <w:rPr>
          <w:rFonts w:ascii="Arial" w:hAnsi="Arial" w:cs="Arial"/>
          <w:sz w:val="24"/>
          <w:szCs w:val="24"/>
        </w:rPr>
        <w:t>pace</w:t>
      </w:r>
      <w:commentRangeEnd w:id="21"/>
      <w:r w:rsidR="00781704" w:rsidRPr="000A1797">
        <w:rPr>
          <w:rStyle w:val="CommentReference"/>
          <w:rFonts w:ascii="Arial" w:hAnsi="Arial" w:cs="Arial"/>
          <w:sz w:val="24"/>
          <w:szCs w:val="24"/>
        </w:rPr>
        <w:commentReference w:id="21"/>
      </w:r>
      <w:commentRangeEnd w:id="22"/>
      <w:r w:rsidR="00DF289A">
        <w:rPr>
          <w:rStyle w:val="CommentReference"/>
          <w:rFonts w:ascii="Arial" w:hAnsi="Arial" w:cs="Arial"/>
        </w:rPr>
        <w:commentReference w:id="22"/>
      </w:r>
      <w:r w:rsidR="00781704" w:rsidRPr="000A1797">
        <w:rPr>
          <w:rFonts w:ascii="Arial" w:hAnsi="Arial" w:cs="Arial"/>
          <w:sz w:val="24"/>
          <w:szCs w:val="24"/>
        </w:rPr>
        <w:t xml:space="preserve"> at which a participant</w:t>
      </w:r>
      <w:r w:rsidRPr="000A1797">
        <w:rPr>
          <w:rFonts w:ascii="Arial" w:hAnsi="Arial" w:cs="Arial"/>
          <w:sz w:val="24"/>
          <w:szCs w:val="24"/>
        </w:rPr>
        <w:t xml:space="preserve"> will transition from walking to running</w:t>
      </w:r>
      <w:r w:rsidR="00B57C4E">
        <w:rPr>
          <w:rFonts w:ascii="Arial" w:hAnsi="Arial" w:cs="Arial"/>
          <w:sz w:val="24"/>
          <w:szCs w:val="24"/>
        </w:rPr>
        <w:t xml:space="preserve">, </w:t>
      </w:r>
      <w:ins w:id="23" w:author="Scott W Ducharme" w:date="2018-10-05T10:50:00Z">
        <w:r w:rsidR="00B57C4E">
          <w:rPr>
            <w:rFonts w:ascii="Arial" w:hAnsi="Arial" w:cs="Arial"/>
            <w:sz w:val="24"/>
            <w:szCs w:val="24"/>
          </w:rPr>
          <w:t>given their individual-specific param</w:t>
        </w:r>
      </w:ins>
      <w:r w:rsidR="00B44351">
        <w:rPr>
          <w:rFonts w:ascii="Arial" w:hAnsi="Arial" w:cs="Arial"/>
          <w:sz w:val="24"/>
          <w:szCs w:val="24"/>
        </w:rPr>
        <w:t>e</w:t>
      </w:r>
      <w:ins w:id="24" w:author="Scott W Ducharme" w:date="2018-10-05T10:50:00Z">
        <w:r w:rsidR="00B57C4E">
          <w:rPr>
            <w:rFonts w:ascii="Arial" w:hAnsi="Arial" w:cs="Arial"/>
            <w:sz w:val="24"/>
            <w:szCs w:val="24"/>
          </w:rPr>
          <w:t>ters</w:t>
        </w:r>
      </w:ins>
      <w:r w:rsidRPr="000A1797">
        <w:rPr>
          <w:rFonts w:ascii="Arial" w:hAnsi="Arial" w:cs="Arial"/>
          <w:sz w:val="24"/>
          <w:szCs w:val="24"/>
        </w:rPr>
        <w:t>.</w:t>
      </w:r>
    </w:p>
    <w:p w14:paraId="480BBC78" w14:textId="275E3066" w:rsidR="00DF5D1E" w:rsidRPr="000A1797" w:rsidRDefault="00DF5D1E" w:rsidP="00DF5D1E"/>
    <w:p w14:paraId="55A4EE50" w14:textId="54720CDD" w:rsidR="00420449" w:rsidRPr="000A1797" w:rsidRDefault="00420449" w:rsidP="008F1828">
      <w:pPr>
        <w:rPr>
          <w:rFonts w:eastAsiaTheme="majorEastAsia"/>
          <w:color w:val="000000" w:themeColor="text1"/>
        </w:rPr>
      </w:pPr>
      <w:r w:rsidRPr="000A1797">
        <w:br w:type="page"/>
      </w:r>
    </w:p>
    <w:p w14:paraId="335758F7" w14:textId="77777777" w:rsidR="009A12CC" w:rsidRPr="000A1797" w:rsidRDefault="009A12CC" w:rsidP="008F1828">
      <w:pPr>
        <w:pStyle w:val="Heading1"/>
        <w:rPr>
          <w:sz w:val="24"/>
          <w:szCs w:val="24"/>
        </w:rPr>
      </w:pPr>
      <w:r w:rsidRPr="000A1797">
        <w:rPr>
          <w:sz w:val="24"/>
          <w:szCs w:val="24"/>
        </w:rPr>
        <w:lastRenderedPageBreak/>
        <w:t>Results</w:t>
      </w:r>
    </w:p>
    <w:p w14:paraId="212FADC3" w14:textId="4B61A224" w:rsidR="00C62B5C" w:rsidRPr="000A1797" w:rsidRDefault="00C62B5C" w:rsidP="00C62B5C">
      <w:pPr>
        <w:pStyle w:val="PlainText"/>
        <w:spacing w:line="480" w:lineRule="auto"/>
        <w:rPr>
          <w:rFonts w:ascii="Arial" w:hAnsi="Arial" w:cs="Arial"/>
          <w:b/>
          <w:sz w:val="24"/>
          <w:szCs w:val="24"/>
        </w:rPr>
      </w:pPr>
      <w:r w:rsidRPr="000A1797">
        <w:rPr>
          <w:rFonts w:ascii="Arial" w:hAnsi="Arial" w:cs="Arial"/>
          <w:b/>
          <w:sz w:val="24"/>
          <w:szCs w:val="24"/>
        </w:rPr>
        <w:t>Participant characteristics</w:t>
      </w:r>
    </w:p>
    <w:p w14:paraId="3D29D700" w14:textId="2AF2E745" w:rsidR="00C62B5C" w:rsidRDefault="000A1797" w:rsidP="00C62B5C">
      <w:pPr>
        <w:pStyle w:val="PlainText"/>
        <w:spacing w:line="480" w:lineRule="auto"/>
        <w:rPr>
          <w:rFonts w:ascii="Arial" w:hAnsi="Arial" w:cs="Arial"/>
          <w:sz w:val="24"/>
          <w:szCs w:val="24"/>
        </w:rPr>
      </w:pPr>
      <w:r>
        <w:rPr>
          <w:rFonts w:ascii="Arial" w:hAnsi="Arial" w:cs="Arial"/>
          <w:sz w:val="24"/>
          <w:szCs w:val="24"/>
        </w:rPr>
        <w:t xml:space="preserve">Participant demographic data are reported in Table 1. </w:t>
      </w:r>
      <w:r w:rsidR="00C62B5C" w:rsidRPr="000A1797">
        <w:rPr>
          <w:rFonts w:ascii="Arial" w:hAnsi="Arial" w:cs="Arial"/>
          <w:sz w:val="24"/>
          <w:szCs w:val="24"/>
        </w:rPr>
        <w:t>The 69 participants</w:t>
      </w:r>
      <w:r>
        <w:rPr>
          <w:rFonts w:ascii="Arial" w:hAnsi="Arial" w:cs="Arial"/>
          <w:sz w:val="24"/>
          <w:szCs w:val="24"/>
        </w:rPr>
        <w:t xml:space="preserve"> consisted of a mix of male (n=37) and female (n=32) individuals, all of</w:t>
      </w:r>
      <w:r w:rsidR="00C62B5C" w:rsidRPr="000A1797">
        <w:rPr>
          <w:rFonts w:ascii="Arial" w:hAnsi="Arial" w:cs="Arial"/>
          <w:sz w:val="24"/>
          <w:szCs w:val="24"/>
        </w:rPr>
        <w:t xml:space="preserve"> which </w:t>
      </w:r>
      <w:r>
        <w:rPr>
          <w:rFonts w:ascii="Arial" w:hAnsi="Arial" w:cs="Arial"/>
          <w:sz w:val="24"/>
          <w:szCs w:val="24"/>
        </w:rPr>
        <w:t>were</w:t>
      </w:r>
      <w:r w:rsidR="00C62B5C" w:rsidRPr="000A1797">
        <w:rPr>
          <w:rFonts w:ascii="Arial" w:hAnsi="Arial" w:cs="Arial"/>
          <w:sz w:val="24"/>
          <w:szCs w:val="24"/>
        </w:rPr>
        <w:t xml:space="preserve"> treated identically in model development.</w:t>
      </w:r>
    </w:p>
    <w:p w14:paraId="01ED5BF9" w14:textId="77777777" w:rsidR="0007780C" w:rsidRDefault="0007780C" w:rsidP="00C62B5C">
      <w:pPr>
        <w:pStyle w:val="PlainText"/>
        <w:spacing w:line="480" w:lineRule="auto"/>
        <w:rPr>
          <w:rFonts w:ascii="Arial" w:hAnsi="Arial" w:cs="Arial"/>
          <w:sz w:val="24"/>
          <w:szCs w:val="24"/>
        </w:rPr>
      </w:pPr>
    </w:p>
    <w:p w14:paraId="7AF89888" w14:textId="77777777" w:rsidR="0007780C" w:rsidRPr="000A1797" w:rsidRDefault="0007780C" w:rsidP="0007780C">
      <w:pPr>
        <w:pStyle w:val="Caption"/>
        <w:keepNext/>
        <w:contextualSpacing/>
        <w:rPr>
          <w:rFonts w:ascii="Arial" w:hAnsi="Arial" w:cs="Arial"/>
          <w:i w:val="0"/>
          <w:color w:val="auto"/>
          <w:sz w:val="24"/>
          <w:szCs w:val="24"/>
        </w:rPr>
      </w:pPr>
      <w:commentRangeStart w:id="25"/>
      <w:commentRangeStart w:id="26"/>
      <w:r w:rsidRPr="000A1797">
        <w:rPr>
          <w:rFonts w:ascii="Arial" w:hAnsi="Arial" w:cs="Arial"/>
          <w:b/>
          <w:i w:val="0"/>
          <w:color w:val="auto"/>
          <w:sz w:val="24"/>
          <w:szCs w:val="24"/>
        </w:rPr>
        <w:t>Table 1</w:t>
      </w:r>
      <w:commentRangeEnd w:id="25"/>
      <w:r w:rsidR="00791429">
        <w:rPr>
          <w:rStyle w:val="CommentReference"/>
          <w:rFonts w:ascii="Arial" w:hAnsi="Arial" w:cs="Arial"/>
          <w:i w:val="0"/>
          <w:iCs w:val="0"/>
          <w:color w:val="auto"/>
        </w:rPr>
        <w:commentReference w:id="25"/>
      </w:r>
      <w:commentRangeEnd w:id="26"/>
      <w:r w:rsidR="00C353C4">
        <w:rPr>
          <w:rStyle w:val="CommentReference"/>
          <w:rFonts w:ascii="Arial" w:hAnsi="Arial" w:cs="Arial"/>
          <w:i w:val="0"/>
          <w:iCs w:val="0"/>
          <w:color w:val="auto"/>
        </w:rPr>
        <w:commentReference w:id="26"/>
      </w:r>
      <w:r w:rsidRPr="000A1797">
        <w:rPr>
          <w:rFonts w:ascii="Arial" w:hAnsi="Arial" w:cs="Arial"/>
          <w:b/>
          <w:i w:val="0"/>
          <w:color w:val="auto"/>
          <w:sz w:val="24"/>
          <w:szCs w:val="24"/>
        </w:rPr>
        <w:t>:</w:t>
      </w:r>
      <w:r w:rsidRPr="000A1797">
        <w:rPr>
          <w:rFonts w:ascii="Arial" w:hAnsi="Arial" w:cs="Arial"/>
          <w:i w:val="0"/>
          <w:color w:val="auto"/>
          <w:sz w:val="24"/>
          <w:szCs w:val="24"/>
        </w:rPr>
        <w:t xml:space="preserve"> Subject characteristics.  Results are presented in mean </w:t>
      </w:r>
      <w:r w:rsidRPr="000A1797">
        <w:rPr>
          <w:rFonts w:ascii="Arial" w:hAnsi="Arial" w:cs="Arial"/>
          <w:i w:val="0"/>
          <w:sz w:val="24"/>
          <w:szCs w:val="24"/>
        </w:rPr>
        <w:t>± SD.</w:t>
      </w:r>
    </w:p>
    <w:tbl>
      <w:tblPr>
        <w:tblStyle w:val="TableGrid"/>
        <w:tblW w:w="0" w:type="auto"/>
        <w:tblLook w:val="04A0" w:firstRow="1" w:lastRow="0" w:firstColumn="1" w:lastColumn="0" w:noHBand="0" w:noVBand="1"/>
      </w:tblPr>
      <w:tblGrid>
        <w:gridCol w:w="1255"/>
        <w:gridCol w:w="576"/>
        <w:gridCol w:w="1428"/>
        <w:gridCol w:w="1428"/>
        <w:gridCol w:w="3595"/>
      </w:tblGrid>
      <w:tr w:rsidR="0007780C" w:rsidRPr="000A1797" w14:paraId="1F3E1B4A" w14:textId="77777777" w:rsidTr="00A0336B">
        <w:tc>
          <w:tcPr>
            <w:tcW w:w="1255" w:type="dxa"/>
          </w:tcPr>
          <w:p w14:paraId="2E009890" w14:textId="77777777" w:rsidR="0007780C" w:rsidRPr="000A1797" w:rsidRDefault="0007780C" w:rsidP="00A0336B">
            <w:pPr>
              <w:pStyle w:val="NoSpacing"/>
              <w:contextualSpacing/>
              <w:rPr>
                <w:rFonts w:ascii="Arial" w:hAnsi="Arial" w:cs="Arial"/>
                <w:sz w:val="24"/>
                <w:szCs w:val="24"/>
              </w:rPr>
            </w:pPr>
          </w:p>
        </w:tc>
        <w:tc>
          <w:tcPr>
            <w:tcW w:w="576" w:type="dxa"/>
          </w:tcPr>
          <w:p w14:paraId="67E9893A" w14:textId="77777777" w:rsidR="0007780C" w:rsidRPr="000A1797" w:rsidRDefault="0007780C" w:rsidP="00A0336B">
            <w:pPr>
              <w:pStyle w:val="NoSpacing"/>
              <w:contextualSpacing/>
              <w:rPr>
                <w:rFonts w:ascii="Arial" w:hAnsi="Arial" w:cs="Arial"/>
                <w:sz w:val="24"/>
                <w:szCs w:val="24"/>
              </w:rPr>
            </w:pPr>
            <w:r w:rsidRPr="000A1797">
              <w:rPr>
                <w:rFonts w:ascii="Arial" w:hAnsi="Arial" w:cs="Arial"/>
                <w:sz w:val="24"/>
                <w:szCs w:val="24"/>
              </w:rPr>
              <w:t>N</w:t>
            </w:r>
          </w:p>
          <w:p w14:paraId="054269C3" w14:textId="77777777" w:rsidR="0007780C" w:rsidRPr="000A1797" w:rsidRDefault="0007780C" w:rsidP="00A0336B">
            <w:pPr>
              <w:pStyle w:val="NoSpacing"/>
              <w:contextualSpacing/>
              <w:rPr>
                <w:rFonts w:ascii="Arial" w:hAnsi="Arial" w:cs="Arial"/>
                <w:sz w:val="24"/>
                <w:szCs w:val="24"/>
              </w:rPr>
            </w:pPr>
          </w:p>
        </w:tc>
        <w:tc>
          <w:tcPr>
            <w:tcW w:w="1428" w:type="dxa"/>
          </w:tcPr>
          <w:p w14:paraId="5FE022B3" w14:textId="77777777" w:rsidR="0007780C" w:rsidRPr="000A1797" w:rsidRDefault="0007780C" w:rsidP="00A0336B">
            <w:pPr>
              <w:pStyle w:val="NoSpacing"/>
              <w:contextualSpacing/>
              <w:rPr>
                <w:rFonts w:ascii="Arial" w:hAnsi="Arial" w:cs="Arial"/>
                <w:sz w:val="24"/>
                <w:szCs w:val="24"/>
              </w:rPr>
            </w:pPr>
            <w:r w:rsidRPr="000A1797">
              <w:rPr>
                <w:rFonts w:ascii="Arial" w:hAnsi="Arial" w:cs="Arial"/>
                <w:sz w:val="24"/>
                <w:szCs w:val="24"/>
              </w:rPr>
              <w:t xml:space="preserve">Age </w:t>
            </w:r>
          </w:p>
          <w:p w14:paraId="34A00418" w14:textId="77777777" w:rsidR="0007780C" w:rsidRPr="000A1797" w:rsidRDefault="0007780C" w:rsidP="00A0336B">
            <w:pPr>
              <w:pStyle w:val="NoSpacing"/>
              <w:contextualSpacing/>
              <w:rPr>
                <w:rFonts w:ascii="Arial" w:hAnsi="Arial" w:cs="Arial"/>
                <w:sz w:val="24"/>
                <w:szCs w:val="24"/>
              </w:rPr>
            </w:pPr>
          </w:p>
        </w:tc>
        <w:tc>
          <w:tcPr>
            <w:tcW w:w="1428" w:type="dxa"/>
          </w:tcPr>
          <w:p w14:paraId="79C9E91A" w14:textId="77777777" w:rsidR="0007780C" w:rsidRPr="000A1797" w:rsidRDefault="0007780C" w:rsidP="00A0336B">
            <w:pPr>
              <w:pStyle w:val="NoSpacing"/>
              <w:contextualSpacing/>
              <w:rPr>
                <w:rFonts w:ascii="Arial" w:hAnsi="Arial" w:cs="Arial"/>
                <w:sz w:val="24"/>
                <w:szCs w:val="24"/>
              </w:rPr>
            </w:pPr>
            <w:r w:rsidRPr="000A1797">
              <w:rPr>
                <w:rFonts w:ascii="Arial" w:hAnsi="Arial" w:cs="Arial"/>
                <w:sz w:val="24"/>
                <w:szCs w:val="24"/>
              </w:rPr>
              <w:t>BMI</w:t>
            </w:r>
          </w:p>
          <w:p w14:paraId="52008939" w14:textId="77777777" w:rsidR="0007780C" w:rsidRPr="000A1797" w:rsidRDefault="0007780C" w:rsidP="00A0336B">
            <w:pPr>
              <w:pStyle w:val="NoSpacing"/>
              <w:contextualSpacing/>
              <w:rPr>
                <w:rFonts w:ascii="Arial" w:hAnsi="Arial" w:cs="Arial"/>
                <w:sz w:val="24"/>
                <w:szCs w:val="24"/>
              </w:rPr>
            </w:pPr>
          </w:p>
        </w:tc>
        <w:tc>
          <w:tcPr>
            <w:tcW w:w="3595" w:type="dxa"/>
          </w:tcPr>
          <w:p w14:paraId="799D366E" w14:textId="77777777" w:rsidR="0007780C" w:rsidRPr="000A1797" w:rsidRDefault="0007780C" w:rsidP="00A0336B">
            <w:pPr>
              <w:pStyle w:val="NoSpacing"/>
              <w:contextualSpacing/>
              <w:rPr>
                <w:rFonts w:ascii="Arial" w:hAnsi="Arial" w:cs="Arial"/>
                <w:sz w:val="24"/>
                <w:szCs w:val="24"/>
              </w:rPr>
            </w:pPr>
            <w:r w:rsidRPr="000A1797">
              <w:rPr>
                <w:rFonts w:ascii="Arial" w:hAnsi="Arial" w:cs="Arial"/>
                <w:sz w:val="24"/>
                <w:szCs w:val="24"/>
              </w:rPr>
              <w:t xml:space="preserve">Walk-to-Run Transition Cadence </w:t>
            </w:r>
          </w:p>
        </w:tc>
      </w:tr>
      <w:tr w:rsidR="0007780C" w:rsidRPr="000A1797" w14:paraId="04FB7E7B" w14:textId="77777777" w:rsidTr="00A0336B">
        <w:tc>
          <w:tcPr>
            <w:tcW w:w="1255" w:type="dxa"/>
          </w:tcPr>
          <w:p w14:paraId="2CA9AD24"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Males</w:t>
            </w:r>
          </w:p>
        </w:tc>
        <w:tc>
          <w:tcPr>
            <w:tcW w:w="576" w:type="dxa"/>
          </w:tcPr>
          <w:p w14:paraId="04640DF5"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37</w:t>
            </w:r>
          </w:p>
        </w:tc>
        <w:tc>
          <w:tcPr>
            <w:tcW w:w="1428" w:type="dxa"/>
          </w:tcPr>
          <w:p w14:paraId="0D78153F"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15.0 ± 3.88</w:t>
            </w:r>
          </w:p>
        </w:tc>
        <w:tc>
          <w:tcPr>
            <w:tcW w:w="1428" w:type="dxa"/>
          </w:tcPr>
          <w:p w14:paraId="52D3CFED"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22.6 ± 6.01</w:t>
            </w:r>
          </w:p>
        </w:tc>
        <w:tc>
          <w:tcPr>
            <w:tcW w:w="3595" w:type="dxa"/>
          </w:tcPr>
          <w:p w14:paraId="22DCA039"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156 ± 10.2</w:t>
            </w:r>
          </w:p>
        </w:tc>
      </w:tr>
      <w:tr w:rsidR="0007780C" w:rsidRPr="000A1797" w14:paraId="7F3FED67" w14:textId="77777777" w:rsidTr="00A0336B">
        <w:tc>
          <w:tcPr>
            <w:tcW w:w="1255" w:type="dxa"/>
          </w:tcPr>
          <w:p w14:paraId="3F2FEB02"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Females</w:t>
            </w:r>
          </w:p>
        </w:tc>
        <w:tc>
          <w:tcPr>
            <w:tcW w:w="576" w:type="dxa"/>
          </w:tcPr>
          <w:p w14:paraId="2C5779A7"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32</w:t>
            </w:r>
          </w:p>
        </w:tc>
        <w:tc>
          <w:tcPr>
            <w:tcW w:w="1428" w:type="dxa"/>
          </w:tcPr>
          <w:p w14:paraId="32E2D1E9"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14.9 ± 3.70</w:t>
            </w:r>
          </w:p>
        </w:tc>
        <w:tc>
          <w:tcPr>
            <w:tcW w:w="1428" w:type="dxa"/>
          </w:tcPr>
          <w:p w14:paraId="429BB41B"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21.9 ± 4.66</w:t>
            </w:r>
          </w:p>
        </w:tc>
        <w:tc>
          <w:tcPr>
            <w:tcW w:w="3595" w:type="dxa"/>
          </w:tcPr>
          <w:p w14:paraId="6A594F31" w14:textId="77777777" w:rsidR="0007780C" w:rsidRPr="000A1797" w:rsidRDefault="0007780C" w:rsidP="00A0336B">
            <w:pPr>
              <w:pStyle w:val="NoSpacing"/>
              <w:rPr>
                <w:rFonts w:ascii="Arial" w:hAnsi="Arial" w:cs="Arial"/>
                <w:sz w:val="24"/>
                <w:szCs w:val="24"/>
              </w:rPr>
            </w:pPr>
            <w:r w:rsidRPr="000A1797">
              <w:rPr>
                <w:rFonts w:ascii="Arial" w:hAnsi="Arial" w:cs="Arial"/>
                <w:sz w:val="24"/>
                <w:szCs w:val="24"/>
              </w:rPr>
              <w:t>158 ± 8.92</w:t>
            </w:r>
          </w:p>
        </w:tc>
      </w:tr>
    </w:tbl>
    <w:p w14:paraId="1825B60B" w14:textId="77777777" w:rsidR="0007780C" w:rsidRPr="000A1797" w:rsidRDefault="0007780C" w:rsidP="00C62B5C">
      <w:pPr>
        <w:pStyle w:val="PlainText"/>
        <w:spacing w:line="480" w:lineRule="auto"/>
        <w:rPr>
          <w:rFonts w:ascii="Arial" w:hAnsi="Arial" w:cs="Arial"/>
          <w:sz w:val="24"/>
          <w:szCs w:val="24"/>
        </w:rPr>
      </w:pPr>
    </w:p>
    <w:p w14:paraId="6E1B47A9" w14:textId="3ED132AB" w:rsidR="0007780C" w:rsidRDefault="00A51A8C" w:rsidP="00C62B5C">
      <w:pPr>
        <w:pStyle w:val="PlainText"/>
        <w:spacing w:line="480" w:lineRule="auto"/>
        <w:ind w:firstLine="720"/>
        <w:rPr>
          <w:rFonts w:ascii="Arial" w:hAnsi="Arial" w:cs="Arial"/>
          <w:sz w:val="24"/>
          <w:szCs w:val="24"/>
        </w:rPr>
      </w:pPr>
      <w:r w:rsidRPr="000A1797">
        <w:rPr>
          <w:rFonts w:ascii="Arial" w:hAnsi="Arial" w:cs="Arial"/>
          <w:sz w:val="24"/>
          <w:szCs w:val="24"/>
        </w:rPr>
        <w:t>The list of independent variables conside</w:t>
      </w:r>
      <w:r>
        <w:rPr>
          <w:rFonts w:ascii="Arial" w:hAnsi="Arial" w:cs="Arial"/>
          <w:sz w:val="24"/>
          <w:szCs w:val="24"/>
        </w:rPr>
        <w:t>red for model development are in</w:t>
      </w:r>
      <w:r w:rsidRPr="000A1797">
        <w:rPr>
          <w:rFonts w:ascii="Arial" w:hAnsi="Arial" w:cs="Arial"/>
          <w:sz w:val="24"/>
          <w:szCs w:val="24"/>
        </w:rPr>
        <w:t xml:space="preserve"> </w:t>
      </w:r>
      <w:r w:rsidRPr="00DC18BA">
        <w:rPr>
          <w:rFonts w:ascii="Arial" w:hAnsi="Arial" w:cs="Arial"/>
          <w:sz w:val="24"/>
          <w:szCs w:val="24"/>
        </w:rPr>
        <w:t>Table 2</w:t>
      </w:r>
      <w:r w:rsidRPr="000A1797">
        <w:rPr>
          <w:rFonts w:ascii="Arial" w:hAnsi="Arial" w:cs="Arial"/>
          <w:sz w:val="24"/>
          <w:szCs w:val="24"/>
        </w:rPr>
        <w:t xml:space="preserve">. </w:t>
      </w:r>
      <w:r w:rsidR="00C62B5C" w:rsidRPr="000A1797">
        <w:rPr>
          <w:rFonts w:ascii="Arial" w:hAnsi="Arial" w:cs="Arial"/>
          <w:sz w:val="24"/>
          <w:szCs w:val="24"/>
        </w:rPr>
        <w:t>Two sets of highly correlated (greater than 90%) independent variables were identified; waist circumference strongly correlate</w:t>
      </w:r>
      <w:ins w:id="27" w:author="Scott W Ducharme" w:date="2018-10-05T10:53:00Z">
        <w:r w:rsidR="00791429">
          <w:rPr>
            <w:rFonts w:ascii="Arial" w:hAnsi="Arial" w:cs="Arial"/>
            <w:sz w:val="24"/>
            <w:szCs w:val="24"/>
          </w:rPr>
          <w:t>d</w:t>
        </w:r>
      </w:ins>
      <w:del w:id="28" w:author="Scott W Ducharme" w:date="2018-10-05T10:53:00Z">
        <w:r w:rsidR="00C62B5C" w:rsidRPr="000A1797" w:rsidDel="00791429">
          <w:rPr>
            <w:rFonts w:ascii="Arial" w:hAnsi="Arial" w:cs="Arial"/>
            <w:sz w:val="24"/>
            <w:szCs w:val="24"/>
          </w:rPr>
          <w:delText>s</w:delText>
        </w:r>
      </w:del>
      <w:r w:rsidR="00C62B5C" w:rsidRPr="000A1797">
        <w:rPr>
          <w:rFonts w:ascii="Arial" w:hAnsi="Arial" w:cs="Arial"/>
          <w:sz w:val="24"/>
          <w:szCs w:val="24"/>
        </w:rPr>
        <w:t xml:space="preserve"> with weight</w:t>
      </w:r>
      <w:ins w:id="29" w:author="Scott W Ducharme" w:date="2018-10-05T10:53:00Z">
        <w:r w:rsidR="00791429">
          <w:rPr>
            <w:rFonts w:ascii="Arial" w:hAnsi="Arial" w:cs="Arial"/>
            <w:sz w:val="24"/>
            <w:szCs w:val="24"/>
          </w:rPr>
          <w:t>,</w:t>
        </w:r>
      </w:ins>
      <w:r w:rsidR="00C62B5C" w:rsidRPr="000A1797">
        <w:rPr>
          <w:rFonts w:ascii="Arial" w:hAnsi="Arial" w:cs="Arial"/>
          <w:sz w:val="24"/>
          <w:szCs w:val="24"/>
        </w:rPr>
        <w:t xml:space="preserve"> while BMI percentile correlate</w:t>
      </w:r>
      <w:ins w:id="30" w:author="Scott W Ducharme" w:date="2018-10-05T10:53:00Z">
        <w:r w:rsidR="00791429">
          <w:rPr>
            <w:rFonts w:ascii="Arial" w:hAnsi="Arial" w:cs="Arial"/>
            <w:sz w:val="24"/>
            <w:szCs w:val="24"/>
          </w:rPr>
          <w:t>d</w:t>
        </w:r>
      </w:ins>
      <w:del w:id="31" w:author="Scott W Ducharme" w:date="2018-10-05T10:53:00Z">
        <w:r w:rsidR="00C62B5C" w:rsidRPr="000A1797" w:rsidDel="00791429">
          <w:rPr>
            <w:rFonts w:ascii="Arial" w:hAnsi="Arial" w:cs="Arial"/>
            <w:sz w:val="24"/>
            <w:szCs w:val="24"/>
          </w:rPr>
          <w:delText>s</w:delText>
        </w:r>
      </w:del>
      <w:r w:rsidR="00C62B5C" w:rsidRPr="000A1797">
        <w:rPr>
          <w:rFonts w:ascii="Arial" w:hAnsi="Arial" w:cs="Arial"/>
          <w:sz w:val="24"/>
          <w:szCs w:val="24"/>
        </w:rPr>
        <w:t xml:space="preserve"> with BMI z-score. Waist circumference and BMI percentile were removed from consideration because weight is an easier and more practical measure for an individual to attain and because BMI z-score is a more rigorous representation of a person’s BMI by accounting for age and gender. </w:t>
      </w:r>
    </w:p>
    <w:p w14:paraId="074D2B32" w14:textId="77777777" w:rsidR="0007780C" w:rsidRDefault="0007780C" w:rsidP="00C62B5C">
      <w:pPr>
        <w:pStyle w:val="PlainText"/>
        <w:spacing w:line="480" w:lineRule="auto"/>
        <w:ind w:firstLine="720"/>
        <w:rPr>
          <w:rFonts w:ascii="Arial" w:hAnsi="Arial" w:cs="Arial"/>
          <w:sz w:val="24"/>
          <w:szCs w:val="24"/>
        </w:rPr>
      </w:pPr>
    </w:p>
    <w:p w14:paraId="246FC12D" w14:textId="443747A3" w:rsidR="0060793F" w:rsidRPr="00A12998" w:rsidRDefault="0007780C" w:rsidP="0060793F">
      <w:pPr>
        <w:pStyle w:val="Caption"/>
        <w:keepNext/>
        <w:contextualSpacing/>
        <w:rPr>
          <w:ins w:id="32" w:author="Scott W Ducharme" w:date="2018-10-05T13:42:00Z"/>
          <w:rFonts w:ascii="Arial" w:hAnsi="Arial" w:cs="Arial"/>
          <w:i w:val="0"/>
          <w:iCs w:val="0"/>
          <w:color w:val="auto"/>
          <w:sz w:val="24"/>
          <w:szCs w:val="24"/>
          <w:rPrChange w:id="33" w:author="Elroy Aguiar" w:date="2018-10-10T10:49:00Z">
            <w:rPr>
              <w:ins w:id="34" w:author="Scott W Ducharme" w:date="2018-10-05T13:42:00Z"/>
              <w:rFonts w:ascii="Times New Roman" w:hAnsi="Times New Roman" w:cs="Times New Roman"/>
              <w:i w:val="0"/>
              <w:color w:val="auto"/>
              <w:sz w:val="24"/>
              <w:szCs w:val="24"/>
            </w:rPr>
          </w:rPrChange>
        </w:rPr>
      </w:pPr>
      <w:r w:rsidRPr="00A12998">
        <w:rPr>
          <w:rFonts w:ascii="Arial" w:hAnsi="Arial" w:cs="Arial"/>
          <w:b/>
          <w:i w:val="0"/>
          <w:iCs w:val="0"/>
          <w:color w:val="auto"/>
          <w:sz w:val="24"/>
          <w:szCs w:val="24"/>
          <w:rPrChange w:id="35" w:author="Elroy Aguiar" w:date="2018-10-10T10:49:00Z">
            <w:rPr>
              <w:rFonts w:ascii="Times New Roman" w:hAnsi="Times New Roman" w:cs="Times New Roman"/>
              <w:b/>
              <w:i w:val="0"/>
              <w:color w:val="auto"/>
              <w:sz w:val="24"/>
              <w:szCs w:val="24"/>
            </w:rPr>
          </w:rPrChange>
        </w:rPr>
        <w:t>Table 2</w:t>
      </w:r>
      <w:ins w:id="36" w:author="Elroy Aguiar" w:date="2018-10-10T10:49:00Z">
        <w:r w:rsidR="00A12998">
          <w:rPr>
            <w:rFonts w:ascii="Arial" w:hAnsi="Arial" w:cs="Arial"/>
            <w:b/>
            <w:i w:val="0"/>
            <w:iCs w:val="0"/>
            <w:color w:val="auto"/>
            <w:sz w:val="24"/>
            <w:szCs w:val="24"/>
          </w:rPr>
          <w:t>:</w:t>
        </w:r>
      </w:ins>
      <w:r w:rsidRPr="00A12998">
        <w:rPr>
          <w:rFonts w:ascii="Arial" w:hAnsi="Arial" w:cs="Arial"/>
          <w:i w:val="0"/>
          <w:iCs w:val="0"/>
          <w:color w:val="auto"/>
          <w:sz w:val="24"/>
          <w:szCs w:val="24"/>
          <w:rPrChange w:id="37" w:author="Elroy Aguiar" w:date="2018-10-10T10:49:00Z">
            <w:rPr>
              <w:rFonts w:ascii="Times New Roman" w:hAnsi="Times New Roman" w:cs="Times New Roman"/>
              <w:i w:val="0"/>
              <w:color w:val="auto"/>
              <w:sz w:val="24"/>
              <w:szCs w:val="24"/>
            </w:rPr>
          </w:rPrChange>
        </w:rPr>
        <w:t xml:space="preserve"> List of independent variables used to develop models.</w:t>
      </w:r>
    </w:p>
    <w:tbl>
      <w:tblPr>
        <w:tblStyle w:val="TableGrid"/>
        <w:tblW w:w="0" w:type="auto"/>
        <w:tblLook w:val="04A0" w:firstRow="1" w:lastRow="0" w:firstColumn="1" w:lastColumn="0" w:noHBand="0" w:noVBand="1"/>
      </w:tblPr>
      <w:tblGrid>
        <w:gridCol w:w="4675"/>
        <w:gridCol w:w="4675"/>
      </w:tblGrid>
      <w:tr w:rsidR="0060793F" w:rsidRPr="00A12998" w14:paraId="565B6C22" w14:textId="77777777" w:rsidTr="00D5723C">
        <w:tc>
          <w:tcPr>
            <w:tcW w:w="4675" w:type="dxa"/>
          </w:tcPr>
          <w:p w14:paraId="00C35350" w14:textId="77777777" w:rsidR="0060793F" w:rsidRPr="00A12998" w:rsidRDefault="0060793F" w:rsidP="00D5723C">
            <w:pPr>
              <w:pStyle w:val="PlainText"/>
              <w:spacing w:line="276" w:lineRule="auto"/>
              <w:rPr>
                <w:rFonts w:ascii="Arial" w:hAnsi="Arial" w:cs="Arial"/>
                <w:b/>
                <w:sz w:val="24"/>
                <w:szCs w:val="24"/>
                <w:rPrChange w:id="38" w:author="Elroy Aguiar" w:date="2018-10-10T10:49:00Z">
                  <w:rPr>
                    <w:rFonts w:ascii="Times New Roman" w:hAnsi="Times New Roman" w:cs="Times New Roman"/>
                    <w:b/>
                    <w:sz w:val="24"/>
                    <w:szCs w:val="24"/>
                  </w:rPr>
                </w:rPrChange>
              </w:rPr>
            </w:pPr>
            <w:r w:rsidRPr="00A12998">
              <w:rPr>
                <w:rFonts w:ascii="Arial" w:hAnsi="Arial" w:cs="Arial"/>
                <w:b/>
                <w:sz w:val="24"/>
                <w:szCs w:val="24"/>
                <w:rPrChange w:id="39" w:author="Elroy Aguiar" w:date="2018-10-10T10:49:00Z">
                  <w:rPr>
                    <w:rFonts w:ascii="Times New Roman" w:hAnsi="Times New Roman" w:cs="Times New Roman"/>
                    <w:b/>
                    <w:sz w:val="24"/>
                    <w:szCs w:val="24"/>
                  </w:rPr>
                </w:rPrChange>
              </w:rPr>
              <w:t>Independent Variable</w:t>
            </w:r>
          </w:p>
        </w:tc>
        <w:tc>
          <w:tcPr>
            <w:tcW w:w="4675" w:type="dxa"/>
          </w:tcPr>
          <w:p w14:paraId="605FCD7F" w14:textId="77777777" w:rsidR="0060793F" w:rsidRPr="00A12998" w:rsidRDefault="0060793F" w:rsidP="00D5723C">
            <w:pPr>
              <w:pStyle w:val="PlainText"/>
              <w:spacing w:line="276" w:lineRule="auto"/>
              <w:rPr>
                <w:rFonts w:ascii="Arial" w:hAnsi="Arial" w:cs="Arial"/>
                <w:b/>
                <w:sz w:val="24"/>
                <w:szCs w:val="24"/>
                <w:rPrChange w:id="40" w:author="Elroy Aguiar" w:date="2018-10-10T10:49:00Z">
                  <w:rPr>
                    <w:rFonts w:ascii="Times New Roman" w:hAnsi="Times New Roman" w:cs="Times New Roman"/>
                    <w:b/>
                    <w:sz w:val="24"/>
                    <w:szCs w:val="24"/>
                  </w:rPr>
                </w:rPrChange>
              </w:rPr>
            </w:pPr>
            <w:r w:rsidRPr="00A12998">
              <w:rPr>
                <w:rFonts w:ascii="Arial" w:hAnsi="Arial" w:cs="Arial"/>
                <w:b/>
                <w:sz w:val="24"/>
                <w:szCs w:val="24"/>
                <w:rPrChange w:id="41" w:author="Elroy Aguiar" w:date="2018-10-10T10:49:00Z">
                  <w:rPr>
                    <w:rFonts w:ascii="Times New Roman" w:hAnsi="Times New Roman" w:cs="Times New Roman"/>
                    <w:b/>
                    <w:sz w:val="24"/>
                    <w:szCs w:val="24"/>
                  </w:rPr>
                </w:rPrChange>
              </w:rPr>
              <w:t>Explanation</w:t>
            </w:r>
          </w:p>
        </w:tc>
      </w:tr>
      <w:tr w:rsidR="0060793F" w:rsidRPr="00A12998" w14:paraId="74705A2F" w14:textId="77777777" w:rsidTr="00D5723C">
        <w:tc>
          <w:tcPr>
            <w:tcW w:w="4675" w:type="dxa"/>
          </w:tcPr>
          <w:p w14:paraId="0C504858" w14:textId="77777777" w:rsidR="0060793F" w:rsidRPr="00A12998" w:rsidRDefault="0060793F" w:rsidP="00D5723C">
            <w:pPr>
              <w:pStyle w:val="PlainText"/>
              <w:spacing w:line="276" w:lineRule="auto"/>
              <w:rPr>
                <w:rFonts w:ascii="Arial" w:hAnsi="Arial" w:cs="Arial"/>
                <w:sz w:val="24"/>
                <w:szCs w:val="24"/>
                <w:rPrChange w:id="42" w:author="Elroy Aguiar" w:date="2018-10-10T10:49:00Z">
                  <w:rPr>
                    <w:rFonts w:ascii="Times New Roman" w:hAnsi="Times New Roman" w:cs="Times New Roman"/>
                    <w:sz w:val="24"/>
                    <w:szCs w:val="24"/>
                  </w:rPr>
                </w:rPrChange>
              </w:rPr>
            </w:pPr>
            <w:r w:rsidRPr="00A12998">
              <w:rPr>
                <w:rFonts w:ascii="Arial" w:hAnsi="Arial" w:cs="Arial"/>
                <w:sz w:val="24"/>
                <w:szCs w:val="24"/>
                <w:rPrChange w:id="43" w:author="Elroy Aguiar" w:date="2018-10-10T10:49:00Z">
                  <w:rPr>
                    <w:rFonts w:ascii="Times New Roman" w:hAnsi="Times New Roman" w:cs="Times New Roman"/>
                    <w:sz w:val="24"/>
                    <w:szCs w:val="24"/>
                  </w:rPr>
                </w:rPrChange>
              </w:rPr>
              <w:t>Sex</w:t>
            </w:r>
          </w:p>
        </w:tc>
        <w:tc>
          <w:tcPr>
            <w:tcW w:w="4675" w:type="dxa"/>
          </w:tcPr>
          <w:p w14:paraId="7EF41256" w14:textId="77777777" w:rsidR="0060793F" w:rsidRPr="00A12998" w:rsidRDefault="0060793F" w:rsidP="00D5723C">
            <w:pPr>
              <w:pStyle w:val="PlainText"/>
              <w:spacing w:line="276" w:lineRule="auto"/>
              <w:rPr>
                <w:rFonts w:ascii="Arial" w:hAnsi="Arial" w:cs="Arial"/>
                <w:sz w:val="24"/>
                <w:szCs w:val="24"/>
                <w:rPrChange w:id="44" w:author="Elroy Aguiar" w:date="2018-10-10T10:49:00Z">
                  <w:rPr>
                    <w:rFonts w:ascii="Times New Roman" w:hAnsi="Times New Roman" w:cs="Times New Roman"/>
                    <w:sz w:val="24"/>
                    <w:szCs w:val="24"/>
                  </w:rPr>
                </w:rPrChange>
              </w:rPr>
            </w:pPr>
            <w:r w:rsidRPr="00A12998">
              <w:rPr>
                <w:rFonts w:ascii="Arial" w:hAnsi="Arial" w:cs="Arial"/>
                <w:sz w:val="24"/>
                <w:szCs w:val="24"/>
                <w:rPrChange w:id="45" w:author="Elroy Aguiar" w:date="2018-10-10T10:49:00Z">
                  <w:rPr>
                    <w:rFonts w:ascii="Times New Roman" w:hAnsi="Times New Roman" w:cs="Times New Roman"/>
                    <w:sz w:val="24"/>
                    <w:szCs w:val="24"/>
                  </w:rPr>
                </w:rPrChange>
              </w:rPr>
              <w:t>Male or Female</w:t>
            </w:r>
          </w:p>
        </w:tc>
      </w:tr>
      <w:tr w:rsidR="0060793F" w:rsidRPr="00A12998" w14:paraId="0BC99E5F" w14:textId="77777777" w:rsidTr="00D5723C">
        <w:tc>
          <w:tcPr>
            <w:tcW w:w="4675" w:type="dxa"/>
          </w:tcPr>
          <w:p w14:paraId="1540C17A" w14:textId="77777777" w:rsidR="0060793F" w:rsidRPr="00A12998" w:rsidRDefault="0060793F" w:rsidP="00D5723C">
            <w:pPr>
              <w:pStyle w:val="PlainText"/>
              <w:spacing w:line="276" w:lineRule="auto"/>
              <w:rPr>
                <w:rFonts w:ascii="Arial" w:hAnsi="Arial" w:cs="Arial"/>
                <w:sz w:val="24"/>
                <w:szCs w:val="24"/>
                <w:rPrChange w:id="46" w:author="Elroy Aguiar" w:date="2018-10-10T10:49:00Z">
                  <w:rPr>
                    <w:rFonts w:ascii="Times New Roman" w:hAnsi="Times New Roman" w:cs="Times New Roman"/>
                    <w:sz w:val="24"/>
                    <w:szCs w:val="24"/>
                  </w:rPr>
                </w:rPrChange>
              </w:rPr>
            </w:pPr>
            <w:r w:rsidRPr="00A12998">
              <w:rPr>
                <w:rFonts w:ascii="Arial" w:hAnsi="Arial" w:cs="Arial"/>
                <w:sz w:val="24"/>
                <w:szCs w:val="24"/>
                <w:rPrChange w:id="47" w:author="Elroy Aguiar" w:date="2018-10-10T10:49:00Z">
                  <w:rPr>
                    <w:rFonts w:ascii="Times New Roman" w:hAnsi="Times New Roman" w:cs="Times New Roman"/>
                    <w:sz w:val="24"/>
                    <w:szCs w:val="24"/>
                  </w:rPr>
                </w:rPrChange>
              </w:rPr>
              <w:t>Age (years)</w:t>
            </w:r>
          </w:p>
        </w:tc>
        <w:tc>
          <w:tcPr>
            <w:tcW w:w="4675" w:type="dxa"/>
          </w:tcPr>
          <w:p w14:paraId="704B174B" w14:textId="5E326582" w:rsidR="0060793F" w:rsidRPr="00A12998" w:rsidRDefault="0060793F" w:rsidP="00D5723C">
            <w:pPr>
              <w:pStyle w:val="PlainText"/>
              <w:spacing w:line="276" w:lineRule="auto"/>
              <w:rPr>
                <w:rFonts w:ascii="Arial" w:hAnsi="Arial" w:cs="Arial"/>
                <w:sz w:val="24"/>
                <w:szCs w:val="24"/>
                <w:rPrChange w:id="48" w:author="Elroy Aguiar" w:date="2018-10-10T10:49:00Z">
                  <w:rPr>
                    <w:rFonts w:ascii="Times New Roman" w:hAnsi="Times New Roman" w:cs="Times New Roman"/>
                    <w:sz w:val="24"/>
                    <w:szCs w:val="24"/>
                  </w:rPr>
                </w:rPrChange>
              </w:rPr>
            </w:pPr>
            <w:r w:rsidRPr="00A12998">
              <w:rPr>
                <w:rFonts w:ascii="Arial" w:hAnsi="Arial" w:cs="Arial"/>
                <w:sz w:val="24"/>
                <w:szCs w:val="24"/>
                <w:rPrChange w:id="49" w:author="Elroy Aguiar" w:date="2018-10-10T10:49:00Z">
                  <w:rPr>
                    <w:rFonts w:ascii="Times New Roman" w:hAnsi="Times New Roman" w:cs="Times New Roman"/>
                    <w:sz w:val="24"/>
                    <w:szCs w:val="24"/>
                  </w:rPr>
                </w:rPrChange>
              </w:rPr>
              <w:t>Age of participant</w:t>
            </w:r>
            <w:del w:id="50" w:author="Elroy Aguiar" w:date="2018-10-10T10:50:00Z">
              <w:r w:rsidRPr="00A12998" w:rsidDel="00A12998">
                <w:rPr>
                  <w:rFonts w:ascii="Arial" w:hAnsi="Arial" w:cs="Arial"/>
                  <w:sz w:val="24"/>
                  <w:szCs w:val="24"/>
                  <w:rPrChange w:id="51" w:author="Elroy Aguiar" w:date="2018-10-10T10:49:00Z">
                    <w:rPr>
                      <w:rFonts w:ascii="Times New Roman" w:hAnsi="Times New Roman" w:cs="Times New Roman"/>
                      <w:sz w:val="24"/>
                      <w:szCs w:val="24"/>
                    </w:rPr>
                  </w:rPrChange>
                </w:rPr>
                <w:delText xml:space="preserve"> in years</w:delText>
              </w:r>
            </w:del>
          </w:p>
        </w:tc>
      </w:tr>
      <w:tr w:rsidR="0060793F" w:rsidRPr="00A12998" w14:paraId="7C19A1A5" w14:textId="77777777" w:rsidTr="00D5723C">
        <w:tc>
          <w:tcPr>
            <w:tcW w:w="4675" w:type="dxa"/>
          </w:tcPr>
          <w:p w14:paraId="50CD5B62" w14:textId="77777777" w:rsidR="0060793F" w:rsidRPr="00A12998" w:rsidRDefault="0060793F" w:rsidP="00D5723C">
            <w:pPr>
              <w:pStyle w:val="PlainText"/>
              <w:spacing w:line="276" w:lineRule="auto"/>
              <w:rPr>
                <w:rFonts w:ascii="Arial" w:hAnsi="Arial" w:cs="Arial"/>
                <w:sz w:val="24"/>
                <w:szCs w:val="24"/>
                <w:rPrChange w:id="52" w:author="Elroy Aguiar" w:date="2018-10-10T10:49:00Z">
                  <w:rPr>
                    <w:rFonts w:ascii="Times New Roman" w:hAnsi="Times New Roman" w:cs="Times New Roman"/>
                    <w:sz w:val="24"/>
                    <w:szCs w:val="24"/>
                  </w:rPr>
                </w:rPrChange>
              </w:rPr>
            </w:pPr>
            <w:r w:rsidRPr="00A12998">
              <w:rPr>
                <w:rFonts w:ascii="Arial" w:hAnsi="Arial" w:cs="Arial"/>
                <w:sz w:val="24"/>
                <w:szCs w:val="24"/>
                <w:rPrChange w:id="53" w:author="Elroy Aguiar" w:date="2018-10-10T10:49:00Z">
                  <w:rPr>
                    <w:rFonts w:ascii="Times New Roman" w:hAnsi="Times New Roman" w:cs="Times New Roman"/>
                    <w:sz w:val="24"/>
                    <w:szCs w:val="24"/>
                  </w:rPr>
                </w:rPrChange>
              </w:rPr>
              <w:t>Height (cm)</w:t>
            </w:r>
          </w:p>
        </w:tc>
        <w:tc>
          <w:tcPr>
            <w:tcW w:w="4675" w:type="dxa"/>
          </w:tcPr>
          <w:p w14:paraId="71379345" w14:textId="7E4BF309" w:rsidR="0060793F" w:rsidRPr="00A12998" w:rsidRDefault="0060793F" w:rsidP="00D5723C">
            <w:pPr>
              <w:pStyle w:val="PlainText"/>
              <w:spacing w:line="276" w:lineRule="auto"/>
              <w:rPr>
                <w:rFonts w:ascii="Arial" w:hAnsi="Arial" w:cs="Arial"/>
                <w:sz w:val="24"/>
                <w:szCs w:val="24"/>
                <w:rPrChange w:id="54" w:author="Elroy Aguiar" w:date="2018-10-10T10:49:00Z">
                  <w:rPr>
                    <w:rFonts w:ascii="Times New Roman" w:hAnsi="Times New Roman" w:cs="Times New Roman"/>
                    <w:sz w:val="24"/>
                    <w:szCs w:val="24"/>
                  </w:rPr>
                </w:rPrChange>
              </w:rPr>
            </w:pPr>
            <w:r w:rsidRPr="00A12998">
              <w:rPr>
                <w:rFonts w:ascii="Arial" w:hAnsi="Arial" w:cs="Arial"/>
                <w:sz w:val="24"/>
                <w:szCs w:val="24"/>
                <w:rPrChange w:id="55" w:author="Elroy Aguiar" w:date="2018-10-10T10:49:00Z">
                  <w:rPr>
                    <w:rFonts w:ascii="Times New Roman" w:hAnsi="Times New Roman" w:cs="Times New Roman"/>
                    <w:sz w:val="24"/>
                    <w:szCs w:val="24"/>
                  </w:rPr>
                </w:rPrChange>
              </w:rPr>
              <w:t>Height of participant</w:t>
            </w:r>
            <w:del w:id="56" w:author="Elroy Aguiar" w:date="2018-10-10T10:50:00Z">
              <w:r w:rsidRPr="00A12998" w:rsidDel="00A12998">
                <w:rPr>
                  <w:rFonts w:ascii="Arial" w:hAnsi="Arial" w:cs="Arial"/>
                  <w:sz w:val="24"/>
                  <w:szCs w:val="24"/>
                  <w:rPrChange w:id="57" w:author="Elroy Aguiar" w:date="2018-10-10T10:49:00Z">
                    <w:rPr>
                      <w:rFonts w:ascii="Times New Roman" w:hAnsi="Times New Roman" w:cs="Times New Roman"/>
                      <w:sz w:val="24"/>
                      <w:szCs w:val="24"/>
                    </w:rPr>
                  </w:rPrChange>
                </w:rPr>
                <w:delText xml:space="preserve"> in cm</w:delText>
              </w:r>
            </w:del>
          </w:p>
        </w:tc>
      </w:tr>
      <w:tr w:rsidR="0060793F" w:rsidRPr="00A12998" w14:paraId="709C7753" w14:textId="77777777" w:rsidTr="00D5723C">
        <w:tc>
          <w:tcPr>
            <w:tcW w:w="4675" w:type="dxa"/>
          </w:tcPr>
          <w:p w14:paraId="7E5B2036" w14:textId="77777777" w:rsidR="0060793F" w:rsidRPr="00A12998" w:rsidRDefault="0060793F" w:rsidP="00D5723C">
            <w:pPr>
              <w:pStyle w:val="PlainText"/>
              <w:spacing w:line="276" w:lineRule="auto"/>
              <w:rPr>
                <w:rFonts w:ascii="Arial" w:hAnsi="Arial" w:cs="Arial"/>
                <w:sz w:val="24"/>
                <w:szCs w:val="24"/>
                <w:rPrChange w:id="58" w:author="Elroy Aguiar" w:date="2018-10-10T10:49:00Z">
                  <w:rPr>
                    <w:rFonts w:ascii="Times New Roman" w:hAnsi="Times New Roman" w:cs="Times New Roman"/>
                    <w:sz w:val="24"/>
                    <w:szCs w:val="24"/>
                  </w:rPr>
                </w:rPrChange>
              </w:rPr>
            </w:pPr>
            <w:r w:rsidRPr="00A12998">
              <w:rPr>
                <w:rFonts w:ascii="Arial" w:hAnsi="Arial" w:cs="Arial"/>
                <w:sz w:val="24"/>
                <w:szCs w:val="24"/>
                <w:rPrChange w:id="59" w:author="Elroy Aguiar" w:date="2018-10-10T10:49:00Z">
                  <w:rPr>
                    <w:rFonts w:ascii="Times New Roman" w:hAnsi="Times New Roman" w:cs="Times New Roman"/>
                    <w:sz w:val="24"/>
                    <w:szCs w:val="24"/>
                  </w:rPr>
                </w:rPrChange>
              </w:rPr>
              <w:t>Weight (kg)</w:t>
            </w:r>
          </w:p>
        </w:tc>
        <w:tc>
          <w:tcPr>
            <w:tcW w:w="4675" w:type="dxa"/>
          </w:tcPr>
          <w:p w14:paraId="08EFBFC4" w14:textId="72388C16" w:rsidR="0060793F" w:rsidRPr="00A12998" w:rsidRDefault="0060793F" w:rsidP="00D5723C">
            <w:pPr>
              <w:pStyle w:val="PlainText"/>
              <w:spacing w:line="276" w:lineRule="auto"/>
              <w:rPr>
                <w:rFonts w:ascii="Arial" w:hAnsi="Arial" w:cs="Arial"/>
                <w:sz w:val="24"/>
                <w:szCs w:val="24"/>
                <w:rPrChange w:id="60" w:author="Elroy Aguiar" w:date="2018-10-10T10:49:00Z">
                  <w:rPr>
                    <w:rFonts w:ascii="Times New Roman" w:hAnsi="Times New Roman" w:cs="Times New Roman"/>
                    <w:sz w:val="24"/>
                    <w:szCs w:val="24"/>
                  </w:rPr>
                </w:rPrChange>
              </w:rPr>
            </w:pPr>
            <w:r w:rsidRPr="00A12998">
              <w:rPr>
                <w:rFonts w:ascii="Arial" w:hAnsi="Arial" w:cs="Arial"/>
                <w:sz w:val="24"/>
                <w:szCs w:val="24"/>
                <w:rPrChange w:id="61" w:author="Elroy Aguiar" w:date="2018-10-10T10:49:00Z">
                  <w:rPr>
                    <w:rFonts w:ascii="Times New Roman" w:hAnsi="Times New Roman" w:cs="Times New Roman"/>
                    <w:sz w:val="24"/>
                    <w:szCs w:val="24"/>
                  </w:rPr>
                </w:rPrChange>
              </w:rPr>
              <w:t xml:space="preserve">Body </w:t>
            </w:r>
            <w:ins w:id="62" w:author="Elroy Aguiar" w:date="2018-10-10T10:50:00Z">
              <w:r w:rsidR="00A12998">
                <w:rPr>
                  <w:rFonts w:ascii="Arial" w:hAnsi="Arial" w:cs="Arial"/>
                  <w:sz w:val="24"/>
                  <w:szCs w:val="24"/>
                </w:rPr>
                <w:t>w</w:t>
              </w:r>
            </w:ins>
            <w:del w:id="63" w:author="Elroy Aguiar" w:date="2018-10-10T10:50:00Z">
              <w:r w:rsidRPr="00A12998" w:rsidDel="00A12998">
                <w:rPr>
                  <w:rFonts w:ascii="Arial" w:hAnsi="Arial" w:cs="Arial"/>
                  <w:sz w:val="24"/>
                  <w:szCs w:val="24"/>
                  <w:rPrChange w:id="64" w:author="Elroy Aguiar" w:date="2018-10-10T10:49:00Z">
                    <w:rPr>
                      <w:rFonts w:ascii="Times New Roman" w:hAnsi="Times New Roman" w:cs="Times New Roman"/>
                      <w:sz w:val="24"/>
                      <w:szCs w:val="24"/>
                    </w:rPr>
                  </w:rPrChange>
                </w:rPr>
                <w:delText>W</w:delText>
              </w:r>
            </w:del>
            <w:r w:rsidRPr="00A12998">
              <w:rPr>
                <w:rFonts w:ascii="Arial" w:hAnsi="Arial" w:cs="Arial"/>
                <w:sz w:val="24"/>
                <w:szCs w:val="24"/>
                <w:rPrChange w:id="65" w:author="Elroy Aguiar" w:date="2018-10-10T10:49:00Z">
                  <w:rPr>
                    <w:rFonts w:ascii="Times New Roman" w:hAnsi="Times New Roman" w:cs="Times New Roman"/>
                    <w:sz w:val="24"/>
                    <w:szCs w:val="24"/>
                  </w:rPr>
                </w:rPrChange>
              </w:rPr>
              <w:t xml:space="preserve">eight </w:t>
            </w:r>
          </w:p>
        </w:tc>
      </w:tr>
      <w:tr w:rsidR="0060793F" w:rsidRPr="00A12998" w14:paraId="34245C76" w14:textId="77777777" w:rsidTr="00D5723C">
        <w:tc>
          <w:tcPr>
            <w:tcW w:w="4675" w:type="dxa"/>
          </w:tcPr>
          <w:p w14:paraId="3D9AA30A" w14:textId="77777777" w:rsidR="0060793F" w:rsidRPr="00A12998" w:rsidRDefault="0060793F" w:rsidP="00D5723C">
            <w:pPr>
              <w:pStyle w:val="PlainText"/>
              <w:spacing w:line="276" w:lineRule="auto"/>
              <w:rPr>
                <w:rFonts w:ascii="Arial" w:hAnsi="Arial" w:cs="Arial"/>
                <w:sz w:val="24"/>
                <w:szCs w:val="24"/>
                <w:rPrChange w:id="66" w:author="Elroy Aguiar" w:date="2018-10-10T10:49:00Z">
                  <w:rPr>
                    <w:rFonts w:ascii="Times New Roman" w:hAnsi="Times New Roman" w:cs="Times New Roman"/>
                    <w:sz w:val="24"/>
                    <w:szCs w:val="24"/>
                  </w:rPr>
                </w:rPrChange>
              </w:rPr>
            </w:pPr>
            <w:r w:rsidRPr="00A12998">
              <w:rPr>
                <w:rFonts w:ascii="Arial" w:hAnsi="Arial" w:cs="Arial"/>
                <w:sz w:val="24"/>
                <w:szCs w:val="24"/>
                <w:rPrChange w:id="67" w:author="Elroy Aguiar" w:date="2018-10-10T10:49:00Z">
                  <w:rPr>
                    <w:rFonts w:ascii="Times New Roman" w:hAnsi="Times New Roman" w:cs="Times New Roman"/>
                    <w:sz w:val="24"/>
                    <w:szCs w:val="24"/>
                  </w:rPr>
                </w:rPrChange>
              </w:rPr>
              <w:t>Waist (cm)</w:t>
            </w:r>
          </w:p>
        </w:tc>
        <w:tc>
          <w:tcPr>
            <w:tcW w:w="4675" w:type="dxa"/>
          </w:tcPr>
          <w:p w14:paraId="706D8215" w14:textId="77777777" w:rsidR="0060793F" w:rsidRPr="00A12998" w:rsidRDefault="0060793F" w:rsidP="00D5723C">
            <w:pPr>
              <w:pStyle w:val="PlainText"/>
              <w:spacing w:line="276" w:lineRule="auto"/>
              <w:rPr>
                <w:rFonts w:ascii="Arial" w:hAnsi="Arial" w:cs="Arial"/>
                <w:sz w:val="24"/>
                <w:szCs w:val="24"/>
                <w:rPrChange w:id="68" w:author="Elroy Aguiar" w:date="2018-10-10T10:49:00Z">
                  <w:rPr>
                    <w:rFonts w:ascii="Times New Roman" w:hAnsi="Times New Roman" w:cs="Times New Roman"/>
                    <w:sz w:val="24"/>
                    <w:szCs w:val="24"/>
                  </w:rPr>
                </w:rPrChange>
              </w:rPr>
            </w:pPr>
            <w:r w:rsidRPr="00A12998">
              <w:rPr>
                <w:rFonts w:ascii="Arial" w:hAnsi="Arial" w:cs="Arial"/>
                <w:sz w:val="24"/>
                <w:szCs w:val="24"/>
                <w:rPrChange w:id="69" w:author="Elroy Aguiar" w:date="2018-10-10T10:49:00Z">
                  <w:rPr>
                    <w:rFonts w:ascii="Times New Roman" w:hAnsi="Times New Roman" w:cs="Times New Roman"/>
                    <w:sz w:val="24"/>
                    <w:szCs w:val="24"/>
                  </w:rPr>
                </w:rPrChange>
              </w:rPr>
              <w:t xml:space="preserve">Waist circumference </w:t>
            </w:r>
          </w:p>
        </w:tc>
      </w:tr>
      <w:tr w:rsidR="0060793F" w:rsidRPr="00A12998" w14:paraId="06733D92" w14:textId="77777777" w:rsidTr="00D5723C">
        <w:tc>
          <w:tcPr>
            <w:tcW w:w="4675" w:type="dxa"/>
          </w:tcPr>
          <w:p w14:paraId="71FBE604" w14:textId="77777777" w:rsidR="0060793F" w:rsidRPr="00A12998" w:rsidRDefault="0060793F" w:rsidP="00D5723C">
            <w:pPr>
              <w:pStyle w:val="PlainText"/>
              <w:spacing w:line="276" w:lineRule="auto"/>
              <w:rPr>
                <w:rFonts w:ascii="Arial" w:hAnsi="Arial" w:cs="Arial"/>
                <w:sz w:val="24"/>
                <w:szCs w:val="24"/>
                <w:rPrChange w:id="70" w:author="Elroy Aguiar" w:date="2018-10-10T10:49:00Z">
                  <w:rPr>
                    <w:rFonts w:ascii="Times New Roman" w:hAnsi="Times New Roman" w:cs="Times New Roman"/>
                    <w:sz w:val="24"/>
                    <w:szCs w:val="24"/>
                  </w:rPr>
                </w:rPrChange>
              </w:rPr>
            </w:pPr>
            <w:r w:rsidRPr="00A12998">
              <w:rPr>
                <w:rFonts w:ascii="Arial" w:hAnsi="Arial" w:cs="Arial"/>
                <w:sz w:val="24"/>
                <w:szCs w:val="24"/>
                <w:rPrChange w:id="71" w:author="Elroy Aguiar" w:date="2018-10-10T10:49:00Z">
                  <w:rPr>
                    <w:rFonts w:ascii="Times New Roman" w:hAnsi="Times New Roman" w:cs="Times New Roman"/>
                    <w:sz w:val="24"/>
                    <w:szCs w:val="24"/>
                  </w:rPr>
                </w:rPrChange>
              </w:rPr>
              <w:t>BMI (kg/m</w:t>
            </w:r>
            <w:r w:rsidRPr="00A12998">
              <w:rPr>
                <w:rFonts w:ascii="Arial" w:hAnsi="Arial" w:cs="Arial"/>
                <w:sz w:val="24"/>
                <w:szCs w:val="24"/>
                <w:vertAlign w:val="superscript"/>
                <w:rPrChange w:id="72" w:author="Elroy Aguiar" w:date="2018-10-10T10:49:00Z">
                  <w:rPr>
                    <w:rFonts w:ascii="Times New Roman" w:hAnsi="Times New Roman" w:cs="Times New Roman"/>
                    <w:sz w:val="24"/>
                    <w:szCs w:val="24"/>
                    <w:vertAlign w:val="superscript"/>
                  </w:rPr>
                </w:rPrChange>
              </w:rPr>
              <w:t>2</w:t>
            </w:r>
            <w:r w:rsidRPr="00A12998">
              <w:rPr>
                <w:rFonts w:ascii="Arial" w:hAnsi="Arial" w:cs="Arial"/>
                <w:sz w:val="24"/>
                <w:szCs w:val="24"/>
                <w:rPrChange w:id="73" w:author="Elroy Aguiar" w:date="2018-10-10T10:49:00Z">
                  <w:rPr>
                    <w:rFonts w:ascii="Times New Roman" w:hAnsi="Times New Roman" w:cs="Times New Roman"/>
                    <w:sz w:val="24"/>
                    <w:szCs w:val="24"/>
                  </w:rPr>
                </w:rPrChange>
              </w:rPr>
              <w:t>)</w:t>
            </w:r>
          </w:p>
        </w:tc>
        <w:tc>
          <w:tcPr>
            <w:tcW w:w="4675" w:type="dxa"/>
          </w:tcPr>
          <w:p w14:paraId="67B42EC6" w14:textId="77777777" w:rsidR="0060793F" w:rsidRPr="00A12998" w:rsidRDefault="0060793F" w:rsidP="00D5723C">
            <w:pPr>
              <w:pStyle w:val="PlainText"/>
              <w:spacing w:line="276" w:lineRule="auto"/>
              <w:rPr>
                <w:rFonts w:ascii="Arial" w:hAnsi="Arial" w:cs="Arial"/>
                <w:sz w:val="24"/>
                <w:szCs w:val="24"/>
                <w:rPrChange w:id="74" w:author="Elroy Aguiar" w:date="2018-10-10T10:49:00Z">
                  <w:rPr>
                    <w:rFonts w:ascii="Times New Roman" w:hAnsi="Times New Roman" w:cs="Times New Roman"/>
                    <w:sz w:val="24"/>
                    <w:szCs w:val="24"/>
                  </w:rPr>
                </w:rPrChange>
              </w:rPr>
            </w:pPr>
            <w:r w:rsidRPr="00A12998">
              <w:rPr>
                <w:rFonts w:ascii="Arial" w:hAnsi="Arial" w:cs="Arial"/>
                <w:sz w:val="24"/>
                <w:szCs w:val="24"/>
                <w:rPrChange w:id="75" w:author="Elroy Aguiar" w:date="2018-10-10T10:49:00Z">
                  <w:rPr>
                    <w:rFonts w:ascii="Times New Roman" w:hAnsi="Times New Roman" w:cs="Times New Roman"/>
                    <w:sz w:val="24"/>
                    <w:szCs w:val="24"/>
                  </w:rPr>
                </w:rPrChange>
              </w:rPr>
              <w:t xml:space="preserve">Body Mass Index </w:t>
            </w:r>
          </w:p>
        </w:tc>
      </w:tr>
      <w:tr w:rsidR="0060793F" w:rsidRPr="00A12998" w14:paraId="4BA5D350" w14:textId="77777777" w:rsidTr="00D5723C">
        <w:tc>
          <w:tcPr>
            <w:tcW w:w="4675" w:type="dxa"/>
          </w:tcPr>
          <w:p w14:paraId="0E0DC323" w14:textId="77777777" w:rsidR="0060793F" w:rsidRPr="00A12998" w:rsidRDefault="0060793F" w:rsidP="00D5723C">
            <w:pPr>
              <w:pStyle w:val="PlainText"/>
              <w:spacing w:line="276" w:lineRule="auto"/>
              <w:rPr>
                <w:rFonts w:ascii="Arial" w:hAnsi="Arial" w:cs="Arial"/>
                <w:sz w:val="24"/>
                <w:szCs w:val="24"/>
                <w:rPrChange w:id="76" w:author="Elroy Aguiar" w:date="2018-10-10T10:49:00Z">
                  <w:rPr>
                    <w:rFonts w:ascii="Times New Roman" w:hAnsi="Times New Roman" w:cs="Times New Roman"/>
                    <w:sz w:val="24"/>
                    <w:szCs w:val="24"/>
                  </w:rPr>
                </w:rPrChange>
              </w:rPr>
            </w:pPr>
            <w:r w:rsidRPr="00A12998">
              <w:rPr>
                <w:rFonts w:ascii="Arial" w:hAnsi="Arial" w:cs="Arial"/>
                <w:sz w:val="24"/>
                <w:szCs w:val="24"/>
                <w:rPrChange w:id="77" w:author="Elroy Aguiar" w:date="2018-10-10T10:49:00Z">
                  <w:rPr>
                    <w:rFonts w:ascii="Times New Roman" w:hAnsi="Times New Roman" w:cs="Times New Roman"/>
                    <w:sz w:val="24"/>
                    <w:szCs w:val="24"/>
                  </w:rPr>
                </w:rPrChange>
              </w:rPr>
              <w:lastRenderedPageBreak/>
              <w:t>BMI percentile</w:t>
            </w:r>
          </w:p>
        </w:tc>
        <w:tc>
          <w:tcPr>
            <w:tcW w:w="4675" w:type="dxa"/>
          </w:tcPr>
          <w:p w14:paraId="4103D8ED" w14:textId="77777777" w:rsidR="0060793F" w:rsidRPr="00A12998" w:rsidRDefault="0060793F" w:rsidP="00D5723C">
            <w:pPr>
              <w:pStyle w:val="PlainText"/>
              <w:spacing w:line="276" w:lineRule="auto"/>
              <w:rPr>
                <w:rFonts w:ascii="Arial" w:hAnsi="Arial" w:cs="Arial"/>
                <w:sz w:val="24"/>
                <w:szCs w:val="24"/>
                <w:rPrChange w:id="78" w:author="Elroy Aguiar" w:date="2018-10-10T10:49:00Z">
                  <w:rPr>
                    <w:rFonts w:ascii="Times New Roman" w:hAnsi="Times New Roman" w:cs="Times New Roman"/>
                    <w:sz w:val="24"/>
                    <w:szCs w:val="24"/>
                  </w:rPr>
                </w:rPrChange>
              </w:rPr>
            </w:pPr>
            <w:commentRangeStart w:id="79"/>
            <w:r w:rsidRPr="00A12998">
              <w:rPr>
                <w:rFonts w:ascii="Arial" w:hAnsi="Arial" w:cs="Arial"/>
                <w:sz w:val="24"/>
                <w:szCs w:val="24"/>
                <w:rPrChange w:id="80" w:author="Elroy Aguiar" w:date="2018-10-10T10:49:00Z">
                  <w:rPr>
                    <w:rFonts w:ascii="Times New Roman" w:hAnsi="Times New Roman" w:cs="Times New Roman"/>
                    <w:sz w:val="24"/>
                    <w:szCs w:val="24"/>
                  </w:rPr>
                </w:rPrChange>
              </w:rPr>
              <w:t>The percentile of the participant’s BMI</w:t>
            </w:r>
            <w:commentRangeEnd w:id="79"/>
            <w:r w:rsidRPr="00A12998">
              <w:rPr>
                <w:rStyle w:val="CommentReference"/>
                <w:rFonts w:ascii="Arial" w:hAnsi="Arial" w:cs="Arial"/>
                <w:sz w:val="24"/>
                <w:szCs w:val="24"/>
                <w:rPrChange w:id="81" w:author="Elroy Aguiar" w:date="2018-10-10T10:49:00Z">
                  <w:rPr>
                    <w:rStyle w:val="CommentReference"/>
                    <w:rFonts w:ascii="Times New Roman" w:hAnsi="Times New Roman" w:cs="Times New Roman"/>
                    <w:sz w:val="24"/>
                    <w:szCs w:val="24"/>
                  </w:rPr>
                </w:rPrChange>
              </w:rPr>
              <w:commentReference w:id="79"/>
            </w:r>
          </w:p>
        </w:tc>
      </w:tr>
      <w:tr w:rsidR="0060793F" w:rsidRPr="00A12998" w14:paraId="00EEF232" w14:textId="77777777" w:rsidTr="00D5723C">
        <w:tc>
          <w:tcPr>
            <w:tcW w:w="4675" w:type="dxa"/>
          </w:tcPr>
          <w:p w14:paraId="33A88E63" w14:textId="77777777" w:rsidR="0060793F" w:rsidRPr="00A12998" w:rsidRDefault="0060793F" w:rsidP="00D5723C">
            <w:pPr>
              <w:pStyle w:val="PlainText"/>
              <w:spacing w:line="276" w:lineRule="auto"/>
              <w:rPr>
                <w:rFonts w:ascii="Arial" w:hAnsi="Arial" w:cs="Arial"/>
                <w:sz w:val="24"/>
                <w:szCs w:val="24"/>
                <w:rPrChange w:id="82" w:author="Elroy Aguiar" w:date="2018-10-10T10:49:00Z">
                  <w:rPr>
                    <w:rFonts w:ascii="Times New Roman" w:hAnsi="Times New Roman" w:cs="Times New Roman"/>
                    <w:sz w:val="24"/>
                    <w:szCs w:val="24"/>
                  </w:rPr>
                </w:rPrChange>
              </w:rPr>
            </w:pPr>
            <w:r w:rsidRPr="00A12998">
              <w:rPr>
                <w:rFonts w:ascii="Arial" w:hAnsi="Arial" w:cs="Arial"/>
                <w:sz w:val="24"/>
                <w:szCs w:val="24"/>
                <w:rPrChange w:id="83" w:author="Elroy Aguiar" w:date="2018-10-10T10:49:00Z">
                  <w:rPr>
                    <w:rFonts w:ascii="Times New Roman" w:hAnsi="Times New Roman" w:cs="Times New Roman"/>
                    <w:sz w:val="24"/>
                    <w:szCs w:val="24"/>
                  </w:rPr>
                </w:rPrChange>
              </w:rPr>
              <w:t>BMI z-score</w:t>
            </w:r>
          </w:p>
        </w:tc>
        <w:tc>
          <w:tcPr>
            <w:tcW w:w="4675" w:type="dxa"/>
          </w:tcPr>
          <w:p w14:paraId="646B3C23" w14:textId="77777777" w:rsidR="0060793F" w:rsidRPr="00A12998" w:rsidRDefault="0060793F" w:rsidP="00D5723C">
            <w:pPr>
              <w:pStyle w:val="PlainText"/>
              <w:spacing w:line="276" w:lineRule="auto"/>
              <w:rPr>
                <w:rFonts w:ascii="Arial" w:hAnsi="Arial" w:cs="Arial"/>
                <w:sz w:val="24"/>
                <w:szCs w:val="24"/>
                <w:rPrChange w:id="84" w:author="Elroy Aguiar" w:date="2018-10-10T10:49:00Z">
                  <w:rPr>
                    <w:rFonts w:ascii="Times New Roman" w:hAnsi="Times New Roman" w:cs="Times New Roman"/>
                    <w:sz w:val="24"/>
                    <w:szCs w:val="24"/>
                  </w:rPr>
                </w:rPrChange>
              </w:rPr>
            </w:pPr>
            <w:r w:rsidRPr="00A12998">
              <w:rPr>
                <w:rFonts w:ascii="Arial" w:hAnsi="Arial" w:cs="Arial"/>
                <w:sz w:val="24"/>
                <w:szCs w:val="24"/>
                <w:rPrChange w:id="85" w:author="Elroy Aguiar" w:date="2018-10-10T10:49:00Z">
                  <w:rPr>
                    <w:rFonts w:ascii="Times New Roman" w:hAnsi="Times New Roman" w:cs="Times New Roman"/>
                    <w:sz w:val="24"/>
                    <w:szCs w:val="24"/>
                  </w:rPr>
                </w:rPrChange>
              </w:rPr>
              <w:t>The standardized BMI score for the participant based on age and gender</w:t>
            </w:r>
          </w:p>
        </w:tc>
      </w:tr>
      <w:tr w:rsidR="0060793F" w:rsidRPr="00A12998" w14:paraId="5EB1B2BD" w14:textId="77777777" w:rsidTr="00D5723C">
        <w:tc>
          <w:tcPr>
            <w:tcW w:w="4675" w:type="dxa"/>
          </w:tcPr>
          <w:p w14:paraId="69CE15B8" w14:textId="77777777" w:rsidR="0060793F" w:rsidRPr="00A12998" w:rsidRDefault="0060793F" w:rsidP="00D5723C">
            <w:pPr>
              <w:pStyle w:val="PlainText"/>
              <w:spacing w:line="276" w:lineRule="auto"/>
              <w:rPr>
                <w:rFonts w:ascii="Arial" w:hAnsi="Arial" w:cs="Arial"/>
                <w:sz w:val="24"/>
                <w:szCs w:val="24"/>
                <w:rPrChange w:id="86" w:author="Elroy Aguiar" w:date="2018-10-10T10:49:00Z">
                  <w:rPr>
                    <w:rFonts w:ascii="Times New Roman" w:hAnsi="Times New Roman" w:cs="Times New Roman"/>
                    <w:sz w:val="24"/>
                    <w:szCs w:val="24"/>
                  </w:rPr>
                </w:rPrChange>
              </w:rPr>
            </w:pPr>
            <w:r w:rsidRPr="00A12998">
              <w:rPr>
                <w:rFonts w:ascii="Arial" w:hAnsi="Arial" w:cs="Arial"/>
                <w:sz w:val="24"/>
                <w:szCs w:val="24"/>
                <w:rPrChange w:id="87" w:author="Elroy Aguiar" w:date="2018-10-10T10:49:00Z">
                  <w:rPr>
                    <w:rFonts w:ascii="Times New Roman" w:hAnsi="Times New Roman" w:cs="Times New Roman"/>
                    <w:sz w:val="24"/>
                    <w:szCs w:val="24"/>
                  </w:rPr>
                </w:rPrChange>
              </w:rPr>
              <w:t>Classification of Obesity Status</w:t>
            </w:r>
          </w:p>
        </w:tc>
        <w:tc>
          <w:tcPr>
            <w:tcW w:w="4675" w:type="dxa"/>
          </w:tcPr>
          <w:p w14:paraId="22241E78" w14:textId="77777777" w:rsidR="0060793F" w:rsidRPr="00A12998" w:rsidRDefault="0060793F" w:rsidP="00D5723C">
            <w:pPr>
              <w:pStyle w:val="PlainText"/>
              <w:spacing w:line="276" w:lineRule="auto"/>
              <w:rPr>
                <w:rFonts w:ascii="Arial" w:hAnsi="Arial" w:cs="Arial"/>
                <w:sz w:val="24"/>
                <w:szCs w:val="24"/>
                <w:rPrChange w:id="88" w:author="Elroy Aguiar" w:date="2018-10-10T10:49:00Z">
                  <w:rPr>
                    <w:rFonts w:ascii="Times New Roman" w:hAnsi="Times New Roman" w:cs="Times New Roman"/>
                    <w:sz w:val="24"/>
                    <w:szCs w:val="24"/>
                  </w:rPr>
                </w:rPrChange>
              </w:rPr>
            </w:pPr>
            <w:r w:rsidRPr="00A12998">
              <w:rPr>
                <w:rFonts w:ascii="Arial" w:hAnsi="Arial" w:cs="Arial"/>
                <w:sz w:val="24"/>
                <w:szCs w:val="24"/>
                <w:rPrChange w:id="89" w:author="Elroy Aguiar" w:date="2018-10-10T10:49:00Z">
                  <w:rPr>
                    <w:rFonts w:ascii="Times New Roman" w:hAnsi="Times New Roman" w:cs="Times New Roman"/>
                    <w:sz w:val="24"/>
                    <w:szCs w:val="24"/>
                  </w:rPr>
                </w:rPrChange>
              </w:rPr>
              <w:t>85</w:t>
            </w:r>
            <w:r w:rsidRPr="00A12998">
              <w:rPr>
                <w:rFonts w:ascii="Arial" w:hAnsi="Arial" w:cs="Arial"/>
                <w:sz w:val="24"/>
                <w:szCs w:val="24"/>
                <w:vertAlign w:val="superscript"/>
                <w:rPrChange w:id="90" w:author="Elroy Aguiar" w:date="2018-10-10T10:49:00Z">
                  <w:rPr>
                    <w:rFonts w:ascii="Times New Roman" w:hAnsi="Times New Roman" w:cs="Times New Roman"/>
                    <w:sz w:val="24"/>
                    <w:szCs w:val="24"/>
                    <w:vertAlign w:val="superscript"/>
                  </w:rPr>
                </w:rPrChange>
              </w:rPr>
              <w:t>th</w:t>
            </w:r>
            <w:r w:rsidRPr="00A12998">
              <w:rPr>
                <w:rFonts w:ascii="Arial" w:hAnsi="Arial" w:cs="Arial"/>
                <w:sz w:val="24"/>
                <w:szCs w:val="24"/>
                <w:rPrChange w:id="91" w:author="Elroy Aguiar" w:date="2018-10-10T10:49:00Z">
                  <w:rPr>
                    <w:rFonts w:ascii="Times New Roman" w:hAnsi="Times New Roman" w:cs="Times New Roman"/>
                    <w:sz w:val="24"/>
                    <w:szCs w:val="24"/>
                  </w:rPr>
                </w:rPrChange>
              </w:rPr>
              <w:t xml:space="preserve"> percentile BMI designated overweight, 95</w:t>
            </w:r>
            <w:r w:rsidRPr="00A12998">
              <w:rPr>
                <w:rFonts w:ascii="Arial" w:hAnsi="Arial" w:cs="Arial"/>
                <w:sz w:val="24"/>
                <w:szCs w:val="24"/>
                <w:vertAlign w:val="superscript"/>
                <w:rPrChange w:id="92" w:author="Elroy Aguiar" w:date="2018-10-10T10:49:00Z">
                  <w:rPr>
                    <w:rFonts w:ascii="Times New Roman" w:hAnsi="Times New Roman" w:cs="Times New Roman"/>
                    <w:sz w:val="24"/>
                    <w:szCs w:val="24"/>
                    <w:vertAlign w:val="superscript"/>
                  </w:rPr>
                </w:rPrChange>
              </w:rPr>
              <w:t>th</w:t>
            </w:r>
            <w:r w:rsidRPr="00A12998">
              <w:rPr>
                <w:rFonts w:ascii="Arial" w:hAnsi="Arial" w:cs="Arial"/>
                <w:sz w:val="24"/>
                <w:szCs w:val="24"/>
                <w:rPrChange w:id="93" w:author="Elroy Aguiar" w:date="2018-10-10T10:49:00Z">
                  <w:rPr>
                    <w:rFonts w:ascii="Times New Roman" w:hAnsi="Times New Roman" w:cs="Times New Roman"/>
                    <w:sz w:val="24"/>
                    <w:szCs w:val="24"/>
                  </w:rPr>
                </w:rPrChange>
              </w:rPr>
              <w:t xml:space="preserve"> percentile BMI designated as having obesity</w:t>
            </w:r>
          </w:p>
        </w:tc>
      </w:tr>
      <w:tr w:rsidR="0060793F" w:rsidRPr="00A12998" w14:paraId="3BFD453F" w14:textId="77777777" w:rsidTr="00D5723C">
        <w:tc>
          <w:tcPr>
            <w:tcW w:w="4675" w:type="dxa"/>
          </w:tcPr>
          <w:p w14:paraId="6222F1FF" w14:textId="77777777" w:rsidR="0060793F" w:rsidRPr="00A12998" w:rsidRDefault="0060793F" w:rsidP="00D5723C">
            <w:pPr>
              <w:pStyle w:val="PlainText"/>
              <w:spacing w:line="276" w:lineRule="auto"/>
              <w:rPr>
                <w:rFonts w:ascii="Arial" w:hAnsi="Arial" w:cs="Arial"/>
                <w:sz w:val="24"/>
                <w:szCs w:val="24"/>
                <w:rPrChange w:id="94" w:author="Elroy Aguiar" w:date="2018-10-10T10:49:00Z">
                  <w:rPr>
                    <w:rFonts w:ascii="Times New Roman" w:hAnsi="Times New Roman" w:cs="Times New Roman"/>
                    <w:sz w:val="24"/>
                    <w:szCs w:val="24"/>
                  </w:rPr>
                </w:rPrChange>
              </w:rPr>
            </w:pPr>
            <w:r w:rsidRPr="00A12998">
              <w:rPr>
                <w:rFonts w:ascii="Arial" w:hAnsi="Arial" w:cs="Arial"/>
                <w:sz w:val="24"/>
                <w:szCs w:val="24"/>
                <w:rPrChange w:id="95" w:author="Elroy Aguiar" w:date="2018-10-10T10:49:00Z">
                  <w:rPr>
                    <w:rFonts w:ascii="Times New Roman" w:hAnsi="Times New Roman" w:cs="Times New Roman"/>
                    <w:sz w:val="24"/>
                    <w:szCs w:val="24"/>
                  </w:rPr>
                </w:rPrChange>
              </w:rPr>
              <w:t>% body fat</w:t>
            </w:r>
          </w:p>
        </w:tc>
        <w:tc>
          <w:tcPr>
            <w:tcW w:w="4675" w:type="dxa"/>
          </w:tcPr>
          <w:p w14:paraId="71AAAEB5" w14:textId="14355B75" w:rsidR="0060793F" w:rsidRPr="00A12998" w:rsidRDefault="0060793F" w:rsidP="00D5723C">
            <w:pPr>
              <w:pStyle w:val="PlainText"/>
              <w:spacing w:line="276" w:lineRule="auto"/>
              <w:rPr>
                <w:rFonts w:ascii="Arial" w:hAnsi="Arial" w:cs="Arial"/>
                <w:sz w:val="24"/>
                <w:szCs w:val="24"/>
                <w:rPrChange w:id="96" w:author="Elroy Aguiar" w:date="2018-10-10T10:49:00Z">
                  <w:rPr>
                    <w:rFonts w:ascii="Times New Roman" w:hAnsi="Times New Roman" w:cs="Times New Roman"/>
                    <w:sz w:val="24"/>
                    <w:szCs w:val="24"/>
                  </w:rPr>
                </w:rPrChange>
              </w:rPr>
            </w:pPr>
            <w:r w:rsidRPr="00A12998">
              <w:rPr>
                <w:rFonts w:ascii="Arial" w:hAnsi="Arial" w:cs="Arial"/>
                <w:sz w:val="24"/>
                <w:szCs w:val="24"/>
                <w:rPrChange w:id="97" w:author="Elroy Aguiar" w:date="2018-10-10T10:49:00Z">
                  <w:rPr>
                    <w:rFonts w:ascii="Times New Roman" w:hAnsi="Times New Roman" w:cs="Times New Roman"/>
                    <w:sz w:val="24"/>
                    <w:szCs w:val="24"/>
                  </w:rPr>
                </w:rPrChange>
              </w:rPr>
              <w:t xml:space="preserve">Measured using </w:t>
            </w:r>
            <w:ins w:id="98" w:author="Scott W Ducharme" w:date="2018-10-05T13:43:00Z">
              <w:r w:rsidRPr="00A12998">
                <w:rPr>
                  <w:rFonts w:ascii="Arial" w:hAnsi="Arial" w:cs="Arial"/>
                  <w:sz w:val="24"/>
                  <w:szCs w:val="24"/>
                  <w:rPrChange w:id="99" w:author="Elroy Aguiar" w:date="2018-10-10T10:49:00Z">
                    <w:rPr>
                      <w:rFonts w:ascii="Times New Roman" w:hAnsi="Times New Roman" w:cs="Times New Roman"/>
                      <w:sz w:val="24"/>
                      <w:szCs w:val="24"/>
                    </w:rPr>
                  </w:rPrChange>
                </w:rPr>
                <w:t xml:space="preserve">bioelectrical </w:t>
              </w:r>
            </w:ins>
            <w:r w:rsidRPr="00A12998">
              <w:rPr>
                <w:rFonts w:ascii="Arial" w:hAnsi="Arial" w:cs="Arial"/>
                <w:sz w:val="24"/>
                <w:szCs w:val="24"/>
                <w:rPrChange w:id="100" w:author="Elroy Aguiar" w:date="2018-10-10T10:49:00Z">
                  <w:rPr>
                    <w:rFonts w:ascii="Times New Roman" w:hAnsi="Times New Roman" w:cs="Times New Roman"/>
                    <w:sz w:val="24"/>
                    <w:szCs w:val="24"/>
                  </w:rPr>
                </w:rPrChange>
              </w:rPr>
              <w:t>imped</w:t>
            </w:r>
            <w:ins w:id="101" w:author="Scott W Ducharme" w:date="2018-10-05T13:43:00Z">
              <w:r w:rsidRPr="00A12998">
                <w:rPr>
                  <w:rFonts w:ascii="Arial" w:hAnsi="Arial" w:cs="Arial"/>
                  <w:sz w:val="24"/>
                  <w:szCs w:val="24"/>
                  <w:rPrChange w:id="102" w:author="Elroy Aguiar" w:date="2018-10-10T10:49:00Z">
                    <w:rPr>
                      <w:rFonts w:ascii="Times New Roman" w:hAnsi="Times New Roman" w:cs="Times New Roman"/>
                      <w:sz w:val="24"/>
                      <w:szCs w:val="24"/>
                    </w:rPr>
                  </w:rPrChange>
                </w:rPr>
                <w:t>a</w:t>
              </w:r>
            </w:ins>
            <w:r w:rsidRPr="00A12998">
              <w:rPr>
                <w:rFonts w:ascii="Arial" w:hAnsi="Arial" w:cs="Arial"/>
                <w:sz w:val="24"/>
                <w:szCs w:val="24"/>
                <w:rPrChange w:id="103" w:author="Elroy Aguiar" w:date="2018-10-10T10:49:00Z">
                  <w:rPr>
                    <w:rFonts w:ascii="Times New Roman" w:hAnsi="Times New Roman" w:cs="Times New Roman"/>
                    <w:sz w:val="24"/>
                    <w:szCs w:val="24"/>
                  </w:rPr>
                </w:rPrChange>
              </w:rPr>
              <w:t>nce</w:t>
            </w:r>
          </w:p>
        </w:tc>
      </w:tr>
      <w:tr w:rsidR="0060793F" w:rsidRPr="00A12998" w14:paraId="62BC7451" w14:textId="77777777" w:rsidTr="00D5723C">
        <w:tc>
          <w:tcPr>
            <w:tcW w:w="4675" w:type="dxa"/>
          </w:tcPr>
          <w:p w14:paraId="7E566683" w14:textId="77777777" w:rsidR="0060793F" w:rsidRPr="00A12998" w:rsidRDefault="0060793F" w:rsidP="00D5723C">
            <w:pPr>
              <w:pStyle w:val="PlainText"/>
              <w:spacing w:line="276" w:lineRule="auto"/>
              <w:rPr>
                <w:rFonts w:ascii="Arial" w:hAnsi="Arial" w:cs="Arial"/>
                <w:sz w:val="24"/>
                <w:szCs w:val="24"/>
                <w:rPrChange w:id="104" w:author="Elroy Aguiar" w:date="2018-10-10T10:49:00Z">
                  <w:rPr>
                    <w:rFonts w:ascii="Times New Roman" w:hAnsi="Times New Roman" w:cs="Times New Roman"/>
                    <w:sz w:val="24"/>
                    <w:szCs w:val="24"/>
                  </w:rPr>
                </w:rPrChange>
              </w:rPr>
            </w:pPr>
            <w:r w:rsidRPr="00A12998">
              <w:rPr>
                <w:rFonts w:ascii="Arial" w:hAnsi="Arial" w:cs="Arial"/>
                <w:sz w:val="24"/>
                <w:szCs w:val="24"/>
                <w:rPrChange w:id="105" w:author="Elroy Aguiar" w:date="2018-10-10T10:49:00Z">
                  <w:rPr>
                    <w:rFonts w:ascii="Times New Roman" w:hAnsi="Times New Roman" w:cs="Times New Roman"/>
                    <w:sz w:val="24"/>
                    <w:szCs w:val="24"/>
                  </w:rPr>
                </w:rPrChange>
              </w:rPr>
              <w:t>Walk VO</w:t>
            </w:r>
            <w:r w:rsidRPr="00A12998">
              <w:rPr>
                <w:rFonts w:ascii="Arial" w:hAnsi="Arial" w:cs="Arial"/>
                <w:sz w:val="24"/>
                <w:szCs w:val="24"/>
                <w:vertAlign w:val="subscript"/>
                <w:rPrChange w:id="106" w:author="Elroy Aguiar" w:date="2018-10-10T10:49:00Z">
                  <w:rPr>
                    <w:rFonts w:ascii="Times New Roman" w:hAnsi="Times New Roman" w:cs="Times New Roman"/>
                    <w:sz w:val="24"/>
                    <w:szCs w:val="24"/>
                    <w:vertAlign w:val="subscript"/>
                  </w:rPr>
                </w:rPrChange>
              </w:rPr>
              <w:t>2</w:t>
            </w:r>
          </w:p>
        </w:tc>
        <w:tc>
          <w:tcPr>
            <w:tcW w:w="4675" w:type="dxa"/>
          </w:tcPr>
          <w:p w14:paraId="53A7AD9E" w14:textId="3BA2F169" w:rsidR="0060793F" w:rsidRPr="00A12998" w:rsidRDefault="0060793F" w:rsidP="00D5723C">
            <w:pPr>
              <w:pStyle w:val="PlainText"/>
              <w:spacing w:line="276" w:lineRule="auto"/>
              <w:rPr>
                <w:rFonts w:ascii="Arial" w:hAnsi="Arial" w:cs="Arial"/>
                <w:sz w:val="24"/>
                <w:szCs w:val="24"/>
                <w:rPrChange w:id="107" w:author="Elroy Aguiar" w:date="2018-10-10T10:49:00Z">
                  <w:rPr>
                    <w:rFonts w:ascii="Times New Roman" w:hAnsi="Times New Roman" w:cs="Times New Roman"/>
                    <w:sz w:val="24"/>
                    <w:szCs w:val="24"/>
                  </w:rPr>
                </w:rPrChange>
              </w:rPr>
            </w:pPr>
            <w:r w:rsidRPr="00A12998">
              <w:rPr>
                <w:rFonts w:ascii="Arial" w:hAnsi="Arial" w:cs="Arial"/>
                <w:sz w:val="24"/>
                <w:szCs w:val="24"/>
                <w:rPrChange w:id="108" w:author="Elroy Aguiar" w:date="2018-10-10T10:49:00Z">
                  <w:rPr>
                    <w:rFonts w:ascii="Times New Roman" w:hAnsi="Times New Roman" w:cs="Times New Roman"/>
                    <w:sz w:val="24"/>
                    <w:szCs w:val="24"/>
                  </w:rPr>
                </w:rPrChange>
              </w:rPr>
              <w:t xml:space="preserve">Oxygen uptake in </w:t>
            </w:r>
            <w:ins w:id="109" w:author="Scott W Ducharme" w:date="2018-10-05T13:43:00Z">
              <w:r w:rsidRPr="00A12998">
                <w:rPr>
                  <w:rFonts w:ascii="Arial" w:hAnsi="Arial" w:cs="Arial"/>
                  <w:sz w:val="24"/>
                  <w:szCs w:val="24"/>
                  <w:rPrChange w:id="110" w:author="Elroy Aguiar" w:date="2018-10-10T10:49:00Z">
                    <w:rPr>
                      <w:rFonts w:ascii="Times New Roman" w:hAnsi="Times New Roman" w:cs="Times New Roman"/>
                      <w:sz w:val="24"/>
                      <w:szCs w:val="24"/>
                    </w:rPr>
                  </w:rPrChange>
                </w:rPr>
                <w:t>m</w:t>
              </w:r>
            </w:ins>
            <w:r w:rsidRPr="00A12998">
              <w:rPr>
                <w:rFonts w:ascii="Arial" w:hAnsi="Arial" w:cs="Arial"/>
                <w:sz w:val="24"/>
                <w:szCs w:val="24"/>
                <w:rPrChange w:id="111" w:author="Elroy Aguiar" w:date="2018-10-10T10:49:00Z">
                  <w:rPr>
                    <w:rFonts w:ascii="Times New Roman" w:hAnsi="Times New Roman" w:cs="Times New Roman"/>
                    <w:sz w:val="24"/>
                    <w:szCs w:val="24"/>
                  </w:rPr>
                </w:rPrChange>
              </w:rPr>
              <w:t>L/</w:t>
            </w:r>
            <w:ins w:id="112" w:author="Scott W Ducharme" w:date="2018-10-05T13:43:00Z">
              <w:r w:rsidRPr="00A12998">
                <w:rPr>
                  <w:rFonts w:ascii="Arial" w:hAnsi="Arial" w:cs="Arial"/>
                  <w:sz w:val="24"/>
                  <w:szCs w:val="24"/>
                  <w:rPrChange w:id="113" w:author="Elroy Aguiar" w:date="2018-10-10T10:49:00Z">
                    <w:rPr>
                      <w:rFonts w:ascii="Times New Roman" w:hAnsi="Times New Roman" w:cs="Times New Roman"/>
                      <w:sz w:val="24"/>
                      <w:szCs w:val="24"/>
                    </w:rPr>
                  </w:rPrChange>
                </w:rPr>
                <w:t>kg/</w:t>
              </w:r>
            </w:ins>
            <w:r w:rsidRPr="00A12998">
              <w:rPr>
                <w:rFonts w:ascii="Arial" w:hAnsi="Arial" w:cs="Arial"/>
                <w:sz w:val="24"/>
                <w:szCs w:val="24"/>
                <w:rPrChange w:id="114" w:author="Elroy Aguiar" w:date="2018-10-10T10:49:00Z">
                  <w:rPr>
                    <w:rFonts w:ascii="Times New Roman" w:hAnsi="Times New Roman" w:cs="Times New Roman"/>
                    <w:sz w:val="24"/>
                    <w:szCs w:val="24"/>
                  </w:rPr>
                </w:rPrChange>
              </w:rPr>
              <w:t>min during walking phase.</w:t>
            </w:r>
          </w:p>
        </w:tc>
      </w:tr>
      <w:tr w:rsidR="0060793F" w:rsidRPr="00A12998" w14:paraId="1135BB36" w14:textId="77777777" w:rsidTr="00D5723C">
        <w:tc>
          <w:tcPr>
            <w:tcW w:w="4675" w:type="dxa"/>
          </w:tcPr>
          <w:p w14:paraId="72C7332B" w14:textId="77777777" w:rsidR="0060793F" w:rsidRPr="00A12998" w:rsidRDefault="0060793F" w:rsidP="00D5723C">
            <w:pPr>
              <w:pStyle w:val="PlainText"/>
              <w:spacing w:line="276" w:lineRule="auto"/>
              <w:rPr>
                <w:rFonts w:ascii="Arial" w:hAnsi="Arial" w:cs="Arial"/>
                <w:sz w:val="24"/>
                <w:szCs w:val="24"/>
                <w:rPrChange w:id="115" w:author="Elroy Aguiar" w:date="2018-10-10T10:49:00Z">
                  <w:rPr>
                    <w:rFonts w:ascii="Times New Roman" w:hAnsi="Times New Roman" w:cs="Times New Roman"/>
                    <w:sz w:val="24"/>
                    <w:szCs w:val="24"/>
                  </w:rPr>
                </w:rPrChange>
              </w:rPr>
            </w:pPr>
            <w:commentRangeStart w:id="116"/>
            <w:commentRangeStart w:id="117"/>
            <w:commentRangeStart w:id="118"/>
            <w:r w:rsidRPr="00A12998">
              <w:rPr>
                <w:rFonts w:ascii="Arial" w:hAnsi="Arial" w:cs="Arial"/>
                <w:sz w:val="24"/>
                <w:szCs w:val="24"/>
                <w:rPrChange w:id="119" w:author="Elroy Aguiar" w:date="2018-10-10T10:49:00Z">
                  <w:rPr>
                    <w:rFonts w:ascii="Times New Roman" w:hAnsi="Times New Roman" w:cs="Times New Roman"/>
                    <w:sz w:val="24"/>
                    <w:szCs w:val="24"/>
                  </w:rPr>
                </w:rPrChange>
              </w:rPr>
              <w:t>Run VO</w:t>
            </w:r>
            <w:r w:rsidRPr="00A12998">
              <w:rPr>
                <w:rFonts w:ascii="Arial" w:hAnsi="Arial" w:cs="Arial"/>
                <w:sz w:val="24"/>
                <w:szCs w:val="24"/>
                <w:vertAlign w:val="subscript"/>
                <w:rPrChange w:id="120" w:author="Elroy Aguiar" w:date="2018-10-10T10:49:00Z">
                  <w:rPr>
                    <w:rFonts w:ascii="Times New Roman" w:hAnsi="Times New Roman" w:cs="Times New Roman"/>
                    <w:sz w:val="24"/>
                    <w:szCs w:val="24"/>
                    <w:vertAlign w:val="subscript"/>
                  </w:rPr>
                </w:rPrChange>
              </w:rPr>
              <w:t>2</w:t>
            </w:r>
          </w:p>
        </w:tc>
        <w:tc>
          <w:tcPr>
            <w:tcW w:w="4675" w:type="dxa"/>
          </w:tcPr>
          <w:p w14:paraId="5F030077" w14:textId="77777777" w:rsidR="0060793F" w:rsidRPr="00A12998" w:rsidRDefault="0060793F" w:rsidP="00D5723C">
            <w:pPr>
              <w:pStyle w:val="PlainText"/>
              <w:spacing w:line="276" w:lineRule="auto"/>
              <w:rPr>
                <w:rFonts w:ascii="Arial" w:hAnsi="Arial" w:cs="Arial"/>
                <w:sz w:val="24"/>
                <w:szCs w:val="24"/>
                <w:rPrChange w:id="121" w:author="Elroy Aguiar" w:date="2018-10-10T10:49:00Z">
                  <w:rPr>
                    <w:rFonts w:ascii="Times New Roman" w:hAnsi="Times New Roman" w:cs="Times New Roman"/>
                    <w:sz w:val="24"/>
                    <w:szCs w:val="24"/>
                  </w:rPr>
                </w:rPrChange>
              </w:rPr>
            </w:pPr>
            <w:r w:rsidRPr="00A12998">
              <w:rPr>
                <w:rFonts w:ascii="Arial" w:hAnsi="Arial" w:cs="Arial"/>
                <w:sz w:val="24"/>
                <w:szCs w:val="24"/>
                <w:rPrChange w:id="122" w:author="Elroy Aguiar" w:date="2018-10-10T10:49:00Z">
                  <w:rPr>
                    <w:rFonts w:ascii="Times New Roman" w:hAnsi="Times New Roman" w:cs="Times New Roman"/>
                    <w:sz w:val="24"/>
                    <w:szCs w:val="24"/>
                  </w:rPr>
                </w:rPrChange>
              </w:rPr>
              <w:t>Oxygen uptake in L/min during running phase.</w:t>
            </w:r>
            <w:commentRangeEnd w:id="116"/>
            <w:r w:rsidRPr="00A12998">
              <w:rPr>
                <w:rStyle w:val="CommentReference"/>
                <w:rFonts w:ascii="Arial" w:hAnsi="Arial" w:cs="Arial"/>
                <w:sz w:val="24"/>
                <w:szCs w:val="24"/>
                <w:rPrChange w:id="123" w:author="Elroy Aguiar" w:date="2018-10-10T10:49:00Z">
                  <w:rPr>
                    <w:rStyle w:val="CommentReference"/>
                    <w:rFonts w:asciiTheme="minorHAnsi" w:hAnsiTheme="minorHAnsi"/>
                  </w:rPr>
                </w:rPrChange>
              </w:rPr>
              <w:commentReference w:id="116"/>
            </w:r>
            <w:r w:rsidR="00A12998">
              <w:rPr>
                <w:rStyle w:val="CommentReference"/>
                <w:rFonts w:ascii="Arial" w:hAnsi="Arial" w:cs="Arial"/>
              </w:rPr>
              <w:commentReference w:id="117"/>
            </w:r>
            <w:r w:rsidR="004A6D9B">
              <w:rPr>
                <w:rStyle w:val="CommentReference"/>
                <w:rFonts w:ascii="Arial" w:hAnsi="Arial" w:cs="Arial"/>
              </w:rPr>
              <w:commentReference w:id="118"/>
            </w:r>
          </w:p>
        </w:tc>
      </w:tr>
      <w:commentRangeEnd w:id="117"/>
      <w:commentRangeEnd w:id="118"/>
      <w:tr w:rsidR="0060793F" w:rsidRPr="00A12998" w14:paraId="572077CC" w14:textId="77777777" w:rsidTr="00D5723C">
        <w:tc>
          <w:tcPr>
            <w:tcW w:w="4675" w:type="dxa"/>
          </w:tcPr>
          <w:p w14:paraId="555BC242" w14:textId="77777777" w:rsidR="0060793F" w:rsidRPr="00A12998" w:rsidRDefault="0060793F" w:rsidP="00D5723C">
            <w:pPr>
              <w:pStyle w:val="PlainText"/>
              <w:spacing w:line="276" w:lineRule="auto"/>
              <w:rPr>
                <w:rFonts w:ascii="Arial" w:hAnsi="Arial" w:cs="Arial"/>
                <w:sz w:val="24"/>
                <w:szCs w:val="24"/>
                <w:rPrChange w:id="124" w:author="Elroy Aguiar" w:date="2018-10-10T10:49:00Z">
                  <w:rPr>
                    <w:rFonts w:ascii="Times New Roman" w:hAnsi="Times New Roman" w:cs="Times New Roman"/>
                    <w:sz w:val="24"/>
                    <w:szCs w:val="24"/>
                  </w:rPr>
                </w:rPrChange>
              </w:rPr>
            </w:pPr>
            <w:r w:rsidRPr="00A12998">
              <w:rPr>
                <w:rFonts w:ascii="Arial" w:hAnsi="Arial" w:cs="Arial"/>
                <w:sz w:val="24"/>
                <w:szCs w:val="24"/>
                <w:rPrChange w:id="125" w:author="Elroy Aguiar" w:date="2018-10-10T10:49:00Z">
                  <w:rPr>
                    <w:rFonts w:ascii="Times New Roman" w:hAnsi="Times New Roman" w:cs="Times New Roman"/>
                    <w:sz w:val="24"/>
                    <w:szCs w:val="24"/>
                  </w:rPr>
                </w:rPrChange>
              </w:rPr>
              <w:t>Run METS Youth1</w:t>
            </w:r>
          </w:p>
        </w:tc>
        <w:tc>
          <w:tcPr>
            <w:tcW w:w="4675" w:type="dxa"/>
          </w:tcPr>
          <w:p w14:paraId="3C384E4B" w14:textId="77777777" w:rsidR="0060793F" w:rsidRPr="00A12998" w:rsidRDefault="0060793F" w:rsidP="00D5723C">
            <w:pPr>
              <w:pStyle w:val="PlainText"/>
              <w:spacing w:line="276" w:lineRule="auto"/>
              <w:rPr>
                <w:rFonts w:ascii="Arial" w:hAnsi="Arial" w:cs="Arial"/>
                <w:sz w:val="24"/>
                <w:szCs w:val="24"/>
                <w:rPrChange w:id="126" w:author="Elroy Aguiar" w:date="2018-10-10T10:49:00Z">
                  <w:rPr>
                    <w:rFonts w:ascii="Times New Roman" w:hAnsi="Times New Roman" w:cs="Times New Roman"/>
                    <w:sz w:val="24"/>
                    <w:szCs w:val="24"/>
                  </w:rPr>
                </w:rPrChange>
              </w:rPr>
            </w:pPr>
          </w:p>
        </w:tc>
      </w:tr>
      <w:tr w:rsidR="0060793F" w:rsidRPr="00A12998" w14:paraId="27CB5A07" w14:textId="77777777" w:rsidTr="00D5723C">
        <w:tc>
          <w:tcPr>
            <w:tcW w:w="4675" w:type="dxa"/>
          </w:tcPr>
          <w:p w14:paraId="13A0C42C" w14:textId="77777777" w:rsidR="0060793F" w:rsidRPr="00A12998" w:rsidRDefault="0060793F" w:rsidP="00D5723C">
            <w:pPr>
              <w:pStyle w:val="PlainText"/>
              <w:spacing w:line="276" w:lineRule="auto"/>
              <w:rPr>
                <w:rFonts w:ascii="Arial" w:hAnsi="Arial" w:cs="Arial"/>
                <w:sz w:val="24"/>
                <w:szCs w:val="24"/>
                <w:rPrChange w:id="127" w:author="Elroy Aguiar" w:date="2018-10-10T10:49:00Z">
                  <w:rPr>
                    <w:rFonts w:ascii="Times New Roman" w:hAnsi="Times New Roman" w:cs="Times New Roman"/>
                    <w:sz w:val="24"/>
                    <w:szCs w:val="24"/>
                  </w:rPr>
                </w:rPrChange>
              </w:rPr>
            </w:pPr>
            <w:r w:rsidRPr="00A12998">
              <w:rPr>
                <w:rFonts w:ascii="Arial" w:hAnsi="Arial" w:cs="Arial"/>
                <w:sz w:val="24"/>
                <w:szCs w:val="24"/>
                <w:rPrChange w:id="128" w:author="Elroy Aguiar" w:date="2018-10-10T10:49:00Z">
                  <w:rPr>
                    <w:rFonts w:ascii="Times New Roman" w:hAnsi="Times New Roman" w:cs="Times New Roman"/>
                    <w:sz w:val="24"/>
                    <w:szCs w:val="24"/>
                  </w:rPr>
                </w:rPrChange>
              </w:rPr>
              <w:t>Run METS Youth 3</w:t>
            </w:r>
          </w:p>
        </w:tc>
        <w:tc>
          <w:tcPr>
            <w:tcW w:w="4675" w:type="dxa"/>
          </w:tcPr>
          <w:p w14:paraId="19929784" w14:textId="77777777" w:rsidR="0060793F" w:rsidRPr="00A12998" w:rsidRDefault="0060793F" w:rsidP="00D5723C">
            <w:pPr>
              <w:pStyle w:val="PlainText"/>
              <w:spacing w:line="276" w:lineRule="auto"/>
              <w:rPr>
                <w:rFonts w:ascii="Arial" w:hAnsi="Arial" w:cs="Arial"/>
                <w:sz w:val="24"/>
                <w:szCs w:val="24"/>
                <w:rPrChange w:id="129" w:author="Elroy Aguiar" w:date="2018-10-10T10:49:00Z">
                  <w:rPr>
                    <w:rFonts w:ascii="Times New Roman" w:hAnsi="Times New Roman" w:cs="Times New Roman"/>
                    <w:sz w:val="24"/>
                    <w:szCs w:val="24"/>
                  </w:rPr>
                </w:rPrChange>
              </w:rPr>
            </w:pPr>
          </w:p>
        </w:tc>
      </w:tr>
      <w:tr w:rsidR="0060793F" w:rsidRPr="00A12998" w14:paraId="7BA4E57A" w14:textId="77777777" w:rsidTr="00D5723C">
        <w:tc>
          <w:tcPr>
            <w:tcW w:w="4675" w:type="dxa"/>
          </w:tcPr>
          <w:p w14:paraId="3F49856D" w14:textId="77777777" w:rsidR="0060793F" w:rsidRPr="00A12998" w:rsidRDefault="0060793F" w:rsidP="00D5723C">
            <w:pPr>
              <w:pStyle w:val="PlainText"/>
              <w:spacing w:line="276" w:lineRule="auto"/>
              <w:rPr>
                <w:rFonts w:ascii="Arial" w:hAnsi="Arial" w:cs="Arial"/>
                <w:sz w:val="24"/>
                <w:szCs w:val="24"/>
                <w:rPrChange w:id="130" w:author="Elroy Aguiar" w:date="2018-10-10T10:49:00Z">
                  <w:rPr>
                    <w:rFonts w:ascii="Times New Roman" w:hAnsi="Times New Roman" w:cs="Times New Roman"/>
                    <w:sz w:val="24"/>
                    <w:szCs w:val="24"/>
                  </w:rPr>
                </w:rPrChange>
              </w:rPr>
            </w:pPr>
            <w:commentRangeStart w:id="131"/>
            <w:r w:rsidRPr="00A12998">
              <w:rPr>
                <w:rFonts w:ascii="Arial" w:hAnsi="Arial" w:cs="Arial"/>
                <w:sz w:val="24"/>
                <w:szCs w:val="24"/>
                <w:rPrChange w:id="132" w:author="Elroy Aguiar" w:date="2018-10-10T10:49:00Z">
                  <w:rPr>
                    <w:rFonts w:ascii="Times New Roman" w:hAnsi="Times New Roman" w:cs="Times New Roman"/>
                    <w:sz w:val="24"/>
                    <w:szCs w:val="24"/>
                  </w:rPr>
                </w:rPrChange>
              </w:rPr>
              <w:t>Walk METS Youth 3</w:t>
            </w:r>
            <w:commentRangeEnd w:id="131"/>
            <w:r w:rsidRPr="00A12998">
              <w:rPr>
                <w:rStyle w:val="CommentReference"/>
                <w:rFonts w:ascii="Arial" w:hAnsi="Arial" w:cs="Arial"/>
                <w:sz w:val="24"/>
                <w:szCs w:val="24"/>
                <w:rPrChange w:id="133" w:author="Elroy Aguiar" w:date="2018-10-10T10:49:00Z">
                  <w:rPr>
                    <w:rStyle w:val="CommentReference"/>
                    <w:rFonts w:asciiTheme="minorHAnsi" w:hAnsiTheme="minorHAnsi"/>
                  </w:rPr>
                </w:rPrChange>
              </w:rPr>
              <w:commentReference w:id="131"/>
            </w:r>
          </w:p>
        </w:tc>
        <w:tc>
          <w:tcPr>
            <w:tcW w:w="4675" w:type="dxa"/>
          </w:tcPr>
          <w:p w14:paraId="029079FF" w14:textId="77777777" w:rsidR="0060793F" w:rsidRPr="00A12998" w:rsidRDefault="0060793F" w:rsidP="00D5723C">
            <w:pPr>
              <w:pStyle w:val="PlainText"/>
              <w:spacing w:line="276" w:lineRule="auto"/>
              <w:rPr>
                <w:rFonts w:ascii="Arial" w:hAnsi="Arial" w:cs="Arial"/>
                <w:sz w:val="24"/>
                <w:szCs w:val="24"/>
                <w:rPrChange w:id="134" w:author="Elroy Aguiar" w:date="2018-10-10T10:49:00Z">
                  <w:rPr>
                    <w:rFonts w:ascii="Times New Roman" w:hAnsi="Times New Roman" w:cs="Times New Roman"/>
                    <w:sz w:val="24"/>
                    <w:szCs w:val="24"/>
                  </w:rPr>
                </w:rPrChange>
              </w:rPr>
            </w:pPr>
          </w:p>
        </w:tc>
      </w:tr>
    </w:tbl>
    <w:p w14:paraId="4C733922" w14:textId="07CC3178" w:rsidR="000A1797" w:rsidRDefault="000A1797" w:rsidP="00C62B5C">
      <w:pPr>
        <w:pStyle w:val="PlainText"/>
        <w:spacing w:line="480" w:lineRule="auto"/>
        <w:ind w:firstLine="720"/>
        <w:rPr>
          <w:rFonts w:ascii="Arial" w:hAnsi="Arial" w:cs="Arial"/>
          <w:sz w:val="24"/>
          <w:szCs w:val="24"/>
        </w:rPr>
      </w:pPr>
      <w:r w:rsidRPr="000A1797">
        <w:rPr>
          <w:rFonts w:ascii="Arial" w:hAnsi="Arial" w:cs="Arial"/>
          <w:sz w:val="24"/>
          <w:szCs w:val="24"/>
        </w:rPr>
        <w:br/>
      </w:r>
    </w:p>
    <w:p w14:paraId="02FF6037" w14:textId="77777777" w:rsidR="00A51A8C" w:rsidRPr="000A1797" w:rsidRDefault="00A51A8C" w:rsidP="00C62B5C">
      <w:pPr>
        <w:pStyle w:val="PlainText"/>
        <w:spacing w:line="480" w:lineRule="auto"/>
        <w:ind w:firstLine="720"/>
        <w:rPr>
          <w:rFonts w:ascii="Arial" w:hAnsi="Arial" w:cs="Arial"/>
          <w:sz w:val="24"/>
          <w:szCs w:val="24"/>
        </w:rPr>
      </w:pPr>
    </w:p>
    <w:p w14:paraId="7BED37F1" w14:textId="77777777" w:rsidR="00C62B5C" w:rsidRPr="000A1797" w:rsidRDefault="00C62B5C" w:rsidP="00C62B5C">
      <w:pPr>
        <w:pStyle w:val="PlainText"/>
        <w:spacing w:line="480" w:lineRule="auto"/>
        <w:rPr>
          <w:rFonts w:ascii="Arial" w:hAnsi="Arial" w:cs="Arial"/>
          <w:b/>
          <w:sz w:val="24"/>
          <w:szCs w:val="24"/>
        </w:rPr>
      </w:pPr>
      <w:r w:rsidRPr="000A1797">
        <w:rPr>
          <w:rFonts w:ascii="Arial" w:hAnsi="Arial" w:cs="Arial"/>
          <w:b/>
          <w:sz w:val="24"/>
          <w:szCs w:val="24"/>
        </w:rPr>
        <w:t>Mathematical Models</w:t>
      </w:r>
    </w:p>
    <w:p w14:paraId="56880199" w14:textId="77777777" w:rsidR="00C62B5C" w:rsidRPr="000A1797" w:rsidRDefault="00C62B5C" w:rsidP="00C62B5C">
      <w:pPr>
        <w:pStyle w:val="PlainText"/>
        <w:spacing w:line="480" w:lineRule="auto"/>
        <w:ind w:firstLine="720"/>
        <w:rPr>
          <w:rFonts w:ascii="Arial" w:hAnsi="Arial" w:cs="Arial"/>
          <w:sz w:val="24"/>
          <w:szCs w:val="24"/>
        </w:rPr>
      </w:pPr>
      <w:r w:rsidRPr="000A1797">
        <w:rPr>
          <w:rFonts w:ascii="Arial" w:hAnsi="Arial" w:cs="Arial"/>
          <w:sz w:val="24"/>
          <w:szCs w:val="24"/>
        </w:rPr>
        <w:t xml:space="preserve">After comparing regression models for every possible subset of factors, the leaps algorithm arrived at an </w:t>
      </w:r>
      <w:commentRangeStart w:id="135"/>
      <w:commentRangeStart w:id="136"/>
      <w:r w:rsidRPr="000A1797">
        <w:rPr>
          <w:rFonts w:ascii="Arial" w:hAnsi="Arial" w:cs="Arial"/>
          <w:sz w:val="24"/>
          <w:szCs w:val="24"/>
        </w:rPr>
        <w:t>optimal regression model:</w:t>
      </w:r>
      <w:commentRangeEnd w:id="135"/>
      <w:r w:rsidR="0001168E">
        <w:rPr>
          <w:rStyle w:val="CommentReference"/>
          <w:rFonts w:ascii="Arial" w:hAnsi="Arial" w:cs="Arial"/>
        </w:rPr>
        <w:commentReference w:id="135"/>
      </w:r>
      <w:commentRangeEnd w:id="136"/>
      <w:r w:rsidR="00C353C4">
        <w:rPr>
          <w:rStyle w:val="CommentReference"/>
          <w:rFonts w:ascii="Arial" w:hAnsi="Arial" w:cs="Arial"/>
        </w:rPr>
        <w:commentReference w:id="136"/>
      </w:r>
    </w:p>
    <w:p w14:paraId="3AB23DE6" w14:textId="19A2F10A" w:rsidR="00C62B5C" w:rsidRPr="000A1797" w:rsidRDefault="00C62B5C" w:rsidP="00C62B5C">
      <m:oMathPara>
        <m:oMath>
          <m:r>
            <m:rPr>
              <m:nor/>
            </m:rPr>
            <m:t>cadence</m:t>
          </m:r>
          <m:r>
            <w:rPr>
              <w:rFonts w:ascii="Cambria Math" w:hAnsi="Cambria Math"/>
            </w:rPr>
            <m:t>=255.29-1.16*</m:t>
          </m:r>
          <m:r>
            <m:rPr>
              <m:nor/>
            </m:rPr>
            <m:t>Age</m:t>
          </m:r>
          <m:r>
            <w:rPr>
              <w:rFonts w:ascii="Cambria Math" w:hAnsi="Cambria Math"/>
            </w:rPr>
            <m:t>-0.67*</m:t>
          </m:r>
          <m:r>
            <m:rPr>
              <m:nor/>
            </m:rPr>
            <m:t>Height</m:t>
          </m:r>
          <m:r>
            <w:rPr>
              <w:rFonts w:ascii="Cambria Math" w:hAnsi="Cambria Math"/>
            </w:rPr>
            <m:t>+0.50*</m:t>
          </m:r>
          <m:r>
            <m:rPr>
              <m:nor/>
            </m:rPr>
            <m:t>Weight</m:t>
          </m:r>
          <m:r>
            <w:rPr>
              <w:rFonts w:ascii="Cambria Math" w:hAnsi="Cambria Math"/>
            </w:rPr>
            <m:t>-5.68*</m:t>
          </m:r>
          <m:r>
            <m:rPr>
              <m:nor/>
            </m:rPr>
            <m:t>BMIz</m:t>
          </m:r>
        </m:oMath>
      </m:oMathPara>
    </w:p>
    <w:p w14:paraId="62FD68EF" w14:textId="77777777" w:rsidR="00C62B5C" w:rsidRPr="000A1797" w:rsidRDefault="00C62B5C" w:rsidP="00C62B5C">
      <w:pPr>
        <w:pStyle w:val="PlainText"/>
        <w:spacing w:line="480" w:lineRule="auto"/>
        <w:rPr>
          <w:rFonts w:ascii="Arial" w:hAnsi="Arial" w:cs="Arial"/>
          <w:b/>
          <w:sz w:val="24"/>
          <w:szCs w:val="24"/>
        </w:rPr>
      </w:pPr>
    </w:p>
    <w:p w14:paraId="2EAF847F" w14:textId="77777777" w:rsidR="00C62B5C" w:rsidRPr="000A1797" w:rsidRDefault="00C62B5C" w:rsidP="00C62B5C">
      <w:pPr>
        <w:pStyle w:val="PlainText"/>
        <w:spacing w:line="480" w:lineRule="auto"/>
        <w:rPr>
          <w:rFonts w:ascii="Arial" w:hAnsi="Arial" w:cs="Arial"/>
          <w:b/>
          <w:sz w:val="24"/>
          <w:szCs w:val="24"/>
        </w:rPr>
      </w:pPr>
      <w:r w:rsidRPr="000A1797">
        <w:rPr>
          <w:rFonts w:ascii="Arial" w:hAnsi="Arial" w:cs="Arial"/>
          <w:b/>
          <w:sz w:val="24"/>
          <w:szCs w:val="24"/>
        </w:rPr>
        <w:t>Other Considered Models</w:t>
      </w:r>
    </w:p>
    <w:p w14:paraId="1E7AD6A7" w14:textId="3BC32896" w:rsidR="00C62B5C" w:rsidRPr="000A1797" w:rsidRDefault="00C62B5C" w:rsidP="00C62B5C">
      <w:pPr>
        <w:pStyle w:val="PlainText"/>
        <w:spacing w:line="480" w:lineRule="auto"/>
        <w:rPr>
          <w:rFonts w:ascii="Arial" w:hAnsi="Arial" w:cs="Arial"/>
          <w:sz w:val="24"/>
          <w:szCs w:val="24"/>
        </w:rPr>
      </w:pPr>
      <w:r w:rsidRPr="000A1797">
        <w:rPr>
          <w:rFonts w:ascii="Arial" w:hAnsi="Arial" w:cs="Arial"/>
          <w:sz w:val="24"/>
          <w:szCs w:val="24"/>
        </w:rPr>
        <w:tab/>
        <w:t xml:space="preserve">The k-means clustering approach feeding a Gaussian mixture model did not provide the </w:t>
      </w:r>
      <w:commentRangeStart w:id="137"/>
      <w:r w:rsidRPr="000A1797">
        <w:rPr>
          <w:rFonts w:ascii="Arial" w:hAnsi="Arial" w:cs="Arial"/>
          <w:sz w:val="24"/>
          <w:szCs w:val="24"/>
        </w:rPr>
        <w:t xml:space="preserve">predictive power </w:t>
      </w:r>
      <w:commentRangeEnd w:id="137"/>
      <w:r w:rsidR="00B71110">
        <w:rPr>
          <w:rStyle w:val="CommentReference"/>
          <w:rFonts w:ascii="Arial" w:hAnsi="Arial" w:cs="Arial"/>
        </w:rPr>
        <w:commentReference w:id="137"/>
      </w:r>
      <w:r w:rsidRPr="000A1797">
        <w:rPr>
          <w:rFonts w:ascii="Arial" w:hAnsi="Arial" w:cs="Arial"/>
          <w:sz w:val="24"/>
          <w:szCs w:val="24"/>
        </w:rPr>
        <w:t>of the regression model based on BIC. Regularization methods also did not outperform multiple linear regression.</w:t>
      </w:r>
    </w:p>
    <w:p w14:paraId="69898853" w14:textId="77777777" w:rsidR="00C62B5C" w:rsidRPr="000A1797" w:rsidRDefault="00C62B5C" w:rsidP="00C62B5C">
      <w:pPr>
        <w:pStyle w:val="PlainText"/>
        <w:spacing w:line="480" w:lineRule="auto"/>
        <w:rPr>
          <w:rFonts w:ascii="Arial" w:hAnsi="Arial" w:cs="Arial"/>
          <w:b/>
          <w:sz w:val="24"/>
          <w:szCs w:val="24"/>
        </w:rPr>
      </w:pPr>
    </w:p>
    <w:p w14:paraId="5C3FD92D" w14:textId="77777777" w:rsidR="00C62B5C" w:rsidRPr="000A1797" w:rsidRDefault="00C62B5C" w:rsidP="00C62B5C">
      <w:pPr>
        <w:pStyle w:val="PlainText"/>
        <w:spacing w:line="480" w:lineRule="auto"/>
        <w:rPr>
          <w:rFonts w:ascii="Arial" w:hAnsi="Arial" w:cs="Arial"/>
          <w:b/>
          <w:sz w:val="24"/>
          <w:szCs w:val="24"/>
        </w:rPr>
      </w:pPr>
      <w:r w:rsidRPr="000A1797">
        <w:rPr>
          <w:rFonts w:ascii="Arial" w:hAnsi="Arial" w:cs="Arial"/>
          <w:b/>
          <w:sz w:val="24"/>
          <w:szCs w:val="24"/>
        </w:rPr>
        <w:t>App Development</w:t>
      </w:r>
    </w:p>
    <w:p w14:paraId="43045AD5" w14:textId="60BD0C58" w:rsidR="00C62B5C" w:rsidRPr="000A1797" w:rsidRDefault="00C62B5C" w:rsidP="000A1797">
      <w:pPr>
        <w:pStyle w:val="PlainText"/>
        <w:spacing w:line="480" w:lineRule="auto"/>
        <w:ind w:firstLine="720"/>
        <w:rPr>
          <w:rFonts w:ascii="Arial" w:hAnsi="Arial" w:cs="Arial"/>
          <w:color w:val="0563C1" w:themeColor="hyperlink"/>
          <w:sz w:val="24"/>
          <w:szCs w:val="24"/>
          <w:u w:val="single"/>
        </w:rPr>
      </w:pPr>
      <w:r w:rsidRPr="000A1797">
        <w:rPr>
          <w:rFonts w:ascii="Arial" w:hAnsi="Arial" w:cs="Arial"/>
          <w:sz w:val="24"/>
          <w:szCs w:val="24"/>
        </w:rPr>
        <w:lastRenderedPageBreak/>
        <w:t xml:space="preserve">Figure 1 depicts the user interface of the developed R Shiny app available at </w:t>
      </w:r>
      <w:commentRangeStart w:id="138"/>
      <w:r w:rsidR="00C34DB0">
        <w:rPr>
          <w:rStyle w:val="Hyperlink"/>
          <w:rFonts w:ascii="Arial" w:hAnsi="Arial" w:cs="Arial"/>
          <w:sz w:val="24"/>
          <w:szCs w:val="24"/>
        </w:rPr>
        <w:fldChar w:fldCharType="begin"/>
      </w:r>
      <w:r w:rsidR="00C34DB0">
        <w:rPr>
          <w:rStyle w:val="Hyperlink"/>
          <w:rFonts w:ascii="Arial" w:hAnsi="Arial" w:cs="Arial"/>
          <w:sz w:val="24"/>
          <w:szCs w:val="24"/>
        </w:rPr>
        <w:instrText xml:space="preserve"> HYPERLINK "https://dustyturner.shinyapps.io/KidsStep/" </w:instrText>
      </w:r>
      <w:r w:rsidR="00C34DB0">
        <w:rPr>
          <w:rStyle w:val="Hyperlink"/>
          <w:rFonts w:ascii="Arial" w:hAnsi="Arial" w:cs="Arial"/>
          <w:sz w:val="24"/>
          <w:szCs w:val="24"/>
        </w:rPr>
        <w:fldChar w:fldCharType="separate"/>
      </w:r>
      <w:r w:rsidRPr="000A1797">
        <w:rPr>
          <w:rStyle w:val="Hyperlink"/>
          <w:rFonts w:ascii="Arial" w:hAnsi="Arial" w:cs="Arial"/>
          <w:sz w:val="24"/>
          <w:szCs w:val="24"/>
        </w:rPr>
        <w:t>https://dustyturner.shinyapps.io/KidsStep/</w:t>
      </w:r>
      <w:r w:rsidR="00C34DB0">
        <w:rPr>
          <w:rStyle w:val="Hyperlink"/>
          <w:rFonts w:ascii="Arial" w:hAnsi="Arial" w:cs="Arial"/>
          <w:sz w:val="24"/>
          <w:szCs w:val="24"/>
        </w:rPr>
        <w:fldChar w:fldCharType="end"/>
      </w:r>
      <w:r w:rsidRPr="000A1797">
        <w:rPr>
          <w:rStyle w:val="Hyperlink"/>
          <w:rFonts w:ascii="Arial" w:hAnsi="Arial" w:cs="Arial"/>
          <w:sz w:val="24"/>
          <w:szCs w:val="24"/>
        </w:rPr>
        <w:t>.</w:t>
      </w:r>
      <w:ins w:id="139" w:author="Elroy Aguiar" w:date="2018-10-10T10:54:00Z">
        <w:r w:rsidR="00A12998">
          <w:rPr>
            <w:rStyle w:val="Hyperlink"/>
            <w:rFonts w:ascii="Arial" w:hAnsi="Arial" w:cs="Arial"/>
            <w:sz w:val="24"/>
            <w:szCs w:val="24"/>
          </w:rPr>
          <w:t xml:space="preserve"> </w:t>
        </w:r>
      </w:ins>
      <w:commentRangeEnd w:id="138"/>
      <w:r w:rsidR="0060793F">
        <w:rPr>
          <w:rStyle w:val="CommentReference"/>
          <w:rFonts w:ascii="Arial" w:hAnsi="Arial" w:cs="Arial"/>
        </w:rPr>
        <w:commentReference w:id="138"/>
      </w:r>
      <w:r w:rsidRPr="000A1797">
        <w:rPr>
          <w:rFonts w:ascii="Arial" w:hAnsi="Arial" w:cs="Arial"/>
          <w:sz w:val="24"/>
          <w:szCs w:val="24"/>
        </w:rPr>
        <w:t>After the user inputs age, gender, height, and weight</w:t>
      </w:r>
      <w:ins w:id="140" w:author="Scott W Ducharme" w:date="2018-10-05T13:44:00Z">
        <w:r w:rsidR="0060793F">
          <w:rPr>
            <w:rFonts w:ascii="Arial" w:hAnsi="Arial" w:cs="Arial"/>
            <w:sz w:val="24"/>
            <w:szCs w:val="24"/>
          </w:rPr>
          <w:t>,</w:t>
        </w:r>
      </w:ins>
      <w:r w:rsidRPr="000A1797">
        <w:rPr>
          <w:rFonts w:ascii="Arial" w:hAnsi="Arial" w:cs="Arial"/>
          <w:sz w:val="24"/>
          <w:szCs w:val="24"/>
        </w:rPr>
        <w:t xml:space="preserve"> the application returns the expected walk-to-run transition cadence with a 95% prediction interval. The application also calculates an individual’s BMI and subsequent BMI z-score.</w:t>
      </w:r>
    </w:p>
    <w:p w14:paraId="191D7007" w14:textId="77777777" w:rsidR="00C62B5C" w:rsidRPr="000A1797" w:rsidRDefault="00C62B5C" w:rsidP="00C62B5C">
      <w:pPr>
        <w:pStyle w:val="PlainText"/>
        <w:keepNext/>
        <w:spacing w:line="480" w:lineRule="auto"/>
        <w:rPr>
          <w:rFonts w:ascii="Arial" w:hAnsi="Arial" w:cs="Arial"/>
          <w:sz w:val="24"/>
          <w:szCs w:val="24"/>
        </w:rPr>
      </w:pPr>
      <w:r w:rsidRPr="000A1797">
        <w:rPr>
          <w:rFonts w:ascii="Arial" w:hAnsi="Arial" w:cs="Arial"/>
          <w:noProof/>
          <w:sz w:val="24"/>
          <w:szCs w:val="24"/>
        </w:rPr>
        <w:drawing>
          <wp:inline distT="0" distB="0" distL="0" distR="0" wp14:anchorId="082BC183" wp14:editId="11AB83C0">
            <wp:extent cx="5943600" cy="3782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2060"/>
                    </a:xfrm>
                    <a:prstGeom prst="rect">
                      <a:avLst/>
                    </a:prstGeom>
                  </pic:spPr>
                </pic:pic>
              </a:graphicData>
            </a:graphic>
          </wp:inline>
        </w:drawing>
      </w:r>
    </w:p>
    <w:p w14:paraId="6CF0BB4E" w14:textId="77777777" w:rsidR="000A1797" w:rsidRPr="000A1797" w:rsidDel="00A12998" w:rsidRDefault="000A1797" w:rsidP="000A1797">
      <w:pPr>
        <w:pStyle w:val="Caption"/>
        <w:rPr>
          <w:del w:id="141" w:author="Elroy Aguiar" w:date="2018-10-10T10:54:00Z"/>
          <w:rFonts w:ascii="Arial" w:hAnsi="Arial" w:cs="Arial"/>
          <w:i w:val="0"/>
          <w:color w:val="auto"/>
          <w:sz w:val="24"/>
          <w:szCs w:val="24"/>
        </w:rPr>
      </w:pPr>
      <w:r w:rsidRPr="00A12998">
        <w:rPr>
          <w:b/>
          <w:i w:val="0"/>
          <w:color w:val="000000" w:themeColor="text1"/>
          <w:rPrChange w:id="142" w:author="Elroy Aguiar" w:date="2018-10-10T10:54:00Z">
            <w:rPr>
              <w:b/>
              <w:i w:val="0"/>
            </w:rPr>
          </w:rPrChange>
        </w:rPr>
        <w:t>Figure 1:</w:t>
      </w:r>
      <w:r w:rsidRPr="00A12998">
        <w:rPr>
          <w:color w:val="000000" w:themeColor="text1"/>
          <w:rPrChange w:id="143" w:author="Elroy Aguiar" w:date="2018-10-10T10:54:00Z">
            <w:rPr/>
          </w:rPrChange>
        </w:rPr>
        <w:t xml:space="preserve"> </w:t>
      </w:r>
      <w:r w:rsidRPr="000A1797">
        <w:rPr>
          <w:rFonts w:ascii="Arial" w:hAnsi="Arial" w:cs="Arial"/>
          <w:i w:val="0"/>
          <w:color w:val="auto"/>
          <w:sz w:val="24"/>
          <w:szCs w:val="24"/>
        </w:rPr>
        <w:t>Screen shot of the R Shiny App.  After user input, BMI (green) and BMI z-score (blue) are output with expected walk-to-run transition cadence (orange).  The graphs on the right displays walk-to-run transition cadence and 95% prediction interval in response to changes in user inputs.</w:t>
      </w:r>
    </w:p>
    <w:p w14:paraId="7722DBAF" w14:textId="366EB3B7" w:rsidR="0057433E" w:rsidRDefault="0057433E">
      <w:pPr>
        <w:pStyle w:val="Caption"/>
        <w:pPrChange w:id="144" w:author="Elroy Aguiar" w:date="2018-10-10T10:54:00Z">
          <w:pPr>
            <w:pStyle w:val="Caption"/>
            <w:keepNext/>
          </w:pPr>
        </w:pPrChange>
      </w:pPr>
    </w:p>
    <w:p w14:paraId="033A03F0" w14:textId="568610FB" w:rsidR="0057433E" w:rsidRDefault="00420449" w:rsidP="0060793F">
      <w:pPr>
        <w:pStyle w:val="Caption"/>
        <w:keepNext/>
      </w:pPr>
      <w:r>
        <w:br w:type="page"/>
      </w:r>
    </w:p>
    <w:p w14:paraId="28F434DF" w14:textId="77777777" w:rsidR="003A56BC" w:rsidRDefault="009A12CC" w:rsidP="003A56BC">
      <w:pPr>
        <w:pStyle w:val="Heading1"/>
      </w:pPr>
      <w:r>
        <w:lastRenderedPageBreak/>
        <w:t>Discussion</w:t>
      </w:r>
    </w:p>
    <w:p w14:paraId="6545D5B3" w14:textId="473B13B7" w:rsidR="00A52B0F" w:rsidRPr="00CE203F" w:rsidRDefault="00CE203F" w:rsidP="009200EF">
      <w:pPr>
        <w:pStyle w:val="PlainText"/>
        <w:spacing w:line="480" w:lineRule="auto"/>
        <w:ind w:firstLine="720"/>
        <w:rPr>
          <w:rFonts w:ascii="Arial" w:hAnsi="Arial" w:cs="Arial"/>
          <w:sz w:val="24"/>
          <w:szCs w:val="24"/>
        </w:rPr>
      </w:pPr>
      <w:r w:rsidRPr="00CE203F">
        <w:rPr>
          <w:rFonts w:ascii="Arial" w:hAnsi="Arial" w:cs="Arial"/>
          <w:sz w:val="24"/>
          <w:szCs w:val="24"/>
        </w:rPr>
        <w:t>The purpose of this study was to develop a model to predict age- and anthropometry-specific PTCs in individuals 6-20 years old. We hypothesized that the combination of cadence and</w:t>
      </w:r>
      <w:r w:rsidR="009B4C2B">
        <w:rPr>
          <w:rFonts w:ascii="Arial" w:hAnsi="Arial" w:cs="Arial"/>
          <w:sz w:val="24"/>
          <w:szCs w:val="24"/>
        </w:rPr>
        <w:t xml:space="preserve"> other anthropometric measures</w:t>
      </w:r>
      <w:r w:rsidRPr="00CE203F">
        <w:rPr>
          <w:rFonts w:ascii="Arial" w:hAnsi="Arial" w:cs="Arial"/>
          <w:sz w:val="24"/>
          <w:szCs w:val="24"/>
        </w:rPr>
        <w:t xml:space="preserve"> would provide sufficient information to accurately classify gait behavior.</w:t>
      </w:r>
      <w:r>
        <w:rPr>
          <w:rFonts w:ascii="Arial" w:hAnsi="Arial" w:cs="Arial"/>
          <w:sz w:val="24"/>
          <w:szCs w:val="24"/>
        </w:rPr>
        <w:t xml:space="preserve"> The results of the </w:t>
      </w:r>
      <w:r w:rsidR="009B4C2B">
        <w:rPr>
          <w:rFonts w:ascii="Arial" w:hAnsi="Arial" w:cs="Arial"/>
          <w:sz w:val="24"/>
          <w:szCs w:val="24"/>
        </w:rPr>
        <w:t>multiple regression</w:t>
      </w:r>
      <w:r>
        <w:rPr>
          <w:rFonts w:ascii="Arial" w:hAnsi="Arial" w:cs="Arial"/>
          <w:sz w:val="24"/>
          <w:szCs w:val="24"/>
        </w:rPr>
        <w:t xml:space="preserve"> analysis revealed a </w:t>
      </w:r>
      <w:r w:rsidR="00AA24EC">
        <w:rPr>
          <w:rFonts w:ascii="Arial" w:hAnsi="Arial" w:cs="Arial"/>
          <w:sz w:val="24"/>
          <w:szCs w:val="24"/>
        </w:rPr>
        <w:t xml:space="preserve">simple mathematical equation can be used to estimate the PTC from age, height, mass, and BMIz, within an </w:t>
      </w:r>
      <w:commentRangeStart w:id="145"/>
      <w:commentRangeStart w:id="146"/>
      <w:r w:rsidR="00AA24EC">
        <w:rPr>
          <w:rFonts w:ascii="Arial" w:hAnsi="Arial" w:cs="Arial"/>
          <w:sz w:val="24"/>
          <w:szCs w:val="24"/>
        </w:rPr>
        <w:t xml:space="preserve">accuracy of </w:t>
      </w:r>
      <w:r w:rsidR="00AA24EC">
        <w:rPr>
          <w:rFonts w:ascii="Arial" w:hAnsi="Arial" w:cs="Arial"/>
          <w:sz w:val="24"/>
          <w:szCs w:val="24"/>
        </w:rPr>
        <w:sym w:font="Symbol" w:char="F0B1"/>
      </w:r>
      <w:r w:rsidR="00AA24EC">
        <w:rPr>
          <w:rFonts w:ascii="Arial" w:hAnsi="Arial" w:cs="Arial"/>
          <w:sz w:val="24"/>
          <w:szCs w:val="24"/>
        </w:rPr>
        <w:t xml:space="preserve"> XX.X steps/minute</w:t>
      </w:r>
      <w:commentRangeEnd w:id="145"/>
      <w:r w:rsidR="00AA24EC">
        <w:rPr>
          <w:rStyle w:val="CommentReference"/>
          <w:rFonts w:ascii="Arial" w:hAnsi="Arial" w:cs="Arial"/>
        </w:rPr>
        <w:commentReference w:id="145"/>
      </w:r>
      <w:commentRangeEnd w:id="146"/>
      <w:r w:rsidR="00B71110">
        <w:rPr>
          <w:rStyle w:val="CommentReference"/>
          <w:rFonts w:ascii="Arial" w:hAnsi="Arial" w:cs="Arial"/>
        </w:rPr>
        <w:commentReference w:id="146"/>
      </w:r>
      <w:r w:rsidR="00AA24EC">
        <w:rPr>
          <w:rFonts w:ascii="Arial" w:hAnsi="Arial" w:cs="Arial"/>
          <w:sz w:val="24"/>
          <w:szCs w:val="24"/>
        </w:rPr>
        <w:t>.</w:t>
      </w:r>
      <w:r w:rsidR="009200EF">
        <w:rPr>
          <w:rFonts w:ascii="Arial" w:hAnsi="Arial" w:cs="Arial"/>
          <w:sz w:val="24"/>
          <w:szCs w:val="24"/>
        </w:rPr>
        <w:t xml:space="preserve"> Moreover, the Shiny App herein provides researchers and clinicians with an easy tool to estimate the PTC for physical activity behavior assessment.</w:t>
      </w:r>
    </w:p>
    <w:p w14:paraId="65A22E3F" w14:textId="778CB309" w:rsidR="00C62B5C" w:rsidRPr="00CE203F" w:rsidRDefault="00C62B5C" w:rsidP="00C62B5C">
      <w:pPr>
        <w:pStyle w:val="PlainText"/>
        <w:spacing w:line="480" w:lineRule="auto"/>
        <w:rPr>
          <w:rFonts w:ascii="Arial" w:hAnsi="Arial" w:cs="Arial"/>
          <w:sz w:val="24"/>
          <w:szCs w:val="24"/>
        </w:rPr>
      </w:pPr>
      <w:r w:rsidRPr="00CE203F">
        <w:rPr>
          <w:rFonts w:ascii="Arial" w:hAnsi="Arial" w:cs="Arial"/>
          <w:sz w:val="24"/>
          <w:szCs w:val="24"/>
        </w:rPr>
        <w:tab/>
      </w:r>
      <w:commentRangeStart w:id="147"/>
      <w:r w:rsidRPr="00CE203F">
        <w:rPr>
          <w:rFonts w:ascii="Arial" w:hAnsi="Arial" w:cs="Arial"/>
          <w:sz w:val="24"/>
          <w:szCs w:val="24"/>
        </w:rPr>
        <w:t>The</w:t>
      </w:r>
      <w:commentRangeEnd w:id="147"/>
      <w:r w:rsidRPr="00CE203F">
        <w:rPr>
          <w:rStyle w:val="CommentReference"/>
          <w:rFonts w:ascii="Arial" w:hAnsi="Arial" w:cs="Arial"/>
          <w:sz w:val="24"/>
          <w:szCs w:val="24"/>
        </w:rPr>
        <w:commentReference w:id="147"/>
      </w:r>
      <w:r w:rsidRPr="00CE203F">
        <w:rPr>
          <w:rFonts w:ascii="Arial" w:hAnsi="Arial" w:cs="Arial"/>
          <w:sz w:val="24"/>
          <w:szCs w:val="24"/>
        </w:rPr>
        <w:t xml:space="preserve"> independent variables selected for the final model were fortuitous with regards to application of this model to the general population. Three of the four variables used (age, weight, and height) are easily attained by any individual. The fourth variable, BMI z-score, can be calculated from the other three variables and the AGD</w:t>
      </w:r>
      <w:r w:rsidR="00445137">
        <w:rPr>
          <w:rFonts w:ascii="Arial" w:hAnsi="Arial" w:cs="Arial"/>
          <w:sz w:val="24"/>
          <w:szCs w:val="24"/>
        </w:rPr>
        <w:t xml:space="preserve"> </w:t>
      </w:r>
      <w:r w:rsidR="00933D0A" w:rsidRPr="00CE203F">
        <w:rPr>
          <w:rFonts w:ascii="Arial" w:hAnsi="Arial" w:cs="Arial"/>
          <w:sz w:val="24"/>
          <w:szCs w:val="24"/>
        </w:rPr>
        <w:t>package</w:t>
      </w:r>
      <w:r w:rsidR="00933D0A">
        <w:rPr>
          <w:rFonts w:ascii="Arial" w:hAnsi="Arial" w:cs="Arial"/>
          <w:sz w:val="24"/>
          <w:szCs w:val="24"/>
        </w:rPr>
        <w:t xml:space="preserve"> </w:t>
      </w:r>
      <w:r w:rsidR="00445137">
        <w:rPr>
          <w:rFonts w:ascii="Arial" w:hAnsi="Arial" w:cs="Arial"/>
          <w:sz w:val="24"/>
          <w:szCs w:val="24"/>
        </w:rPr>
        <w:fldChar w:fldCharType="begin"/>
      </w:r>
      <w:r w:rsidR="003E0F8E">
        <w:rPr>
          <w:rFonts w:ascii="Arial" w:hAnsi="Arial" w:cs="Arial"/>
          <w:sz w:val="24"/>
          <w:szCs w:val="24"/>
        </w:rPr>
        <w:instrText xml:space="preserve"> ADDIN EN.CITE &lt;EndNote&gt;&lt;Cite&gt;&lt;Author&gt;Van Buuren&lt;/Author&gt;&lt;Year&gt;2018&lt;/Year&gt;&lt;RecNum&gt;1347&lt;/RecNum&gt;&lt;DisplayText&gt;(Van Buuren, 2018)&lt;/DisplayText&gt;&lt;record&gt;&lt;rec-number&gt;1347&lt;/rec-number&gt;&lt;foreign-keys&gt;&lt;key app="EN" db-id="9r5wswtfoa090betespprtz5vdwr0tt5222t" timestamp="1538762235"&gt;1347&lt;/key&gt;&lt;/foreign-keys&gt;&lt;ref-type name="Computer Program"&gt;9&lt;/ref-type&gt;&lt;contributors&gt;&lt;authors&gt;&lt;author&gt;Van Buuren, S&lt;/author&gt;&lt;/authors&gt;&lt;/contributors&gt;&lt;titles&gt;&lt;title&gt;_AGD: Analysis of growth data_&lt;/title&gt;&lt;/titles&gt;&lt;pages&gt;R package&lt;/pages&gt;&lt;edition&gt;0.38&lt;/edition&gt;&lt;dates&gt;&lt;year&gt;2018&lt;/year&gt;&lt;/dates&gt;&lt;pub-location&gt;CRAN&lt;/pub-location&gt;&lt;publisher&gt;The Comprehensive R Archive Network&lt;/publisher&gt;&lt;urls&gt;&lt;related-urls&gt;&lt;url&gt;https://CRAN.R-project.org/package=AGD&lt;/url&gt;&lt;/related-urls&gt;&lt;/urls&gt;&lt;/record&gt;&lt;/Cite&gt;&lt;/EndNote&gt;</w:instrText>
      </w:r>
      <w:r w:rsidR="00445137">
        <w:rPr>
          <w:rFonts w:ascii="Arial" w:hAnsi="Arial" w:cs="Arial"/>
          <w:sz w:val="24"/>
          <w:szCs w:val="24"/>
        </w:rPr>
        <w:fldChar w:fldCharType="separate"/>
      </w:r>
      <w:r w:rsidR="00445137">
        <w:rPr>
          <w:rFonts w:ascii="Arial" w:hAnsi="Arial" w:cs="Arial"/>
          <w:noProof/>
          <w:sz w:val="24"/>
          <w:szCs w:val="24"/>
        </w:rPr>
        <w:t>(Van Buuren, 2018)</w:t>
      </w:r>
      <w:r w:rsidR="00445137">
        <w:rPr>
          <w:rFonts w:ascii="Arial" w:hAnsi="Arial" w:cs="Arial"/>
          <w:sz w:val="24"/>
          <w:szCs w:val="24"/>
        </w:rPr>
        <w:fldChar w:fldCharType="end"/>
      </w:r>
      <w:r w:rsidRPr="00CE203F">
        <w:rPr>
          <w:rFonts w:ascii="Arial" w:hAnsi="Arial" w:cs="Arial"/>
          <w:sz w:val="24"/>
          <w:szCs w:val="24"/>
        </w:rPr>
        <w:t xml:space="preserve"> in R. This possibility for application to the general population was the impetus behind creation of the Shiny application.</w:t>
      </w:r>
    </w:p>
    <w:p w14:paraId="528D0540" w14:textId="0D7ECCFB" w:rsidR="003A56BC" w:rsidRDefault="009200EF" w:rsidP="00884B05">
      <w:r>
        <w:tab/>
      </w:r>
      <w:r w:rsidR="00884B05">
        <w:t xml:space="preserve">Previous efforts to establish </w:t>
      </w:r>
      <w:r w:rsidR="00BA03C0">
        <w:t xml:space="preserve">speed-based transition thresholds (i.e., previously mentioned </w:t>
      </w:r>
      <w:r w:rsidR="00884B05">
        <w:t>PTS</w:t>
      </w:r>
      <w:r w:rsidR="00BA03C0">
        <w:t>)</w:t>
      </w:r>
      <w:r w:rsidR="00884B05">
        <w:t xml:space="preserve"> have been reported in children. For example, o</w:t>
      </w:r>
      <w:r w:rsidR="00884B05" w:rsidRPr="00CE203F">
        <w:t xml:space="preserve">ne study evaluated the PTS in 11, 13, and </w:t>
      </w:r>
      <w:r w:rsidR="00BA03C0" w:rsidRPr="00CE203F">
        <w:t>15-year-old</w:t>
      </w:r>
      <w:r w:rsidR="00884B05" w:rsidRPr="00CE203F">
        <w:t xml:space="preserve"> adolescents, but did not report on the PTCs </w:t>
      </w:r>
      <w:r w:rsidR="00884B05" w:rsidRPr="00884B05">
        <w:fldChar w:fldCharType="begin">
          <w:fldData xml:space="preserve">PEVuZE5vdGU+PENpdGU+PEF1dGhvcj5Uc2VoPC9BdXRob3I+PFllYXI+MjAwMjwvWWVhcj48UmVj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</w:fldData>
        </w:fldChar>
      </w:r>
      <w:r w:rsidR="00884B05" w:rsidRPr="00884B05">
        <w:instrText xml:space="preserve"> ADDIN EN.CITE </w:instrText>
      </w:r>
      <w:r w:rsidR="00884B05" w:rsidRPr="00884B05">
        <w:fldChar w:fldCharType="begin">
          <w:fldData xml:space="preserve">PEVuZE5vdGU+PENpdGU+PEF1dGhvcj5Uc2VoPC9BdXRob3I+PFllYXI+MjAwMjwvWWVhcj48UmVj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</w:fldData>
        </w:fldChar>
      </w:r>
      <w:r w:rsidR="00884B05" w:rsidRPr="00884B05">
        <w:instrText xml:space="preserve"> ADDIN EN.CITE.DATA </w:instrText>
      </w:r>
      <w:r w:rsidR="00884B05" w:rsidRPr="00884B05">
        <w:fldChar w:fldCharType="end"/>
      </w:r>
      <w:r w:rsidR="00884B05" w:rsidRPr="00884B05">
        <w:fldChar w:fldCharType="separate"/>
      </w:r>
      <w:r w:rsidR="00884B05" w:rsidRPr="00884B05">
        <w:rPr>
          <w:noProof/>
        </w:rPr>
        <w:t>(Tseh, Bennett, Caputo, &amp; Morgan, 2002)</w:t>
      </w:r>
      <w:r w:rsidR="00884B05" w:rsidRPr="00884B05">
        <w:fldChar w:fldCharType="end"/>
      </w:r>
      <w:r w:rsidR="00884B05" w:rsidRPr="00884B05">
        <w:t xml:space="preserve">. </w:t>
      </w:r>
      <w:r w:rsidR="00A12998">
        <w:t>To our knowledge, t</w:t>
      </w:r>
      <w:r w:rsidR="00BA03C0">
        <w:t xml:space="preserve">he </w:t>
      </w:r>
      <w:r w:rsidRPr="00884B05">
        <w:t>study</w:t>
      </w:r>
      <w:r w:rsidR="00BA03C0">
        <w:t xml:space="preserve"> presented herein</w:t>
      </w:r>
      <w:r w:rsidRPr="00884B05">
        <w:t xml:space="preserve"> </w:t>
      </w:r>
      <w:r w:rsidR="00A12998">
        <w:t xml:space="preserve">is </w:t>
      </w:r>
      <w:r w:rsidRPr="00884B05">
        <w:t xml:space="preserve">the first to use cadence to predict the walk-to-run transition in children, adolescents, and young adults. </w:t>
      </w:r>
      <w:commentRangeStart w:id="148"/>
      <w:r w:rsidR="00884B05" w:rsidRPr="00884B05">
        <w:t>The findings that cadence, height, and mass provide sufficient evidence</w:t>
      </w:r>
      <w:r w:rsidR="00AB5B83">
        <w:t xml:space="preserve"> provide support for the notion that this transition occurs based on anthropometric or </w:t>
      </w:r>
      <w:r w:rsidR="00AB5B83">
        <w:lastRenderedPageBreak/>
        <w:t xml:space="preserve">mechanical constraints. </w:t>
      </w:r>
      <w:commentRangeEnd w:id="148"/>
      <w:r w:rsidR="00A12998">
        <w:rPr>
          <w:rStyle w:val="CommentReference"/>
        </w:rPr>
        <w:commentReference w:id="148"/>
      </w:r>
      <w:r w:rsidR="00AB5B83">
        <w:t xml:space="preserve">However, </w:t>
      </w:r>
      <w:r w:rsidR="00F56CD4">
        <w:t xml:space="preserve">future research may also expand to include </w:t>
      </w:r>
      <w:r w:rsidR="00AB5B83">
        <w:t>other measures such as rating of perceived exertion, metabolic cost, or XYZ</w:t>
      </w:r>
      <w:r w:rsidR="00F56CD4">
        <w:t>.</w:t>
      </w:r>
    </w:p>
    <w:p w14:paraId="4CBD6537" w14:textId="77777777" w:rsidR="00BA03C0" w:rsidRDefault="00BA03C0" w:rsidP="00884B05"/>
    <w:p w14:paraId="55C8ABA1" w14:textId="68AE3449" w:rsidR="00BA03C0" w:rsidRPr="00BA03C0" w:rsidRDefault="00BA03C0" w:rsidP="00884B05">
      <w:pPr>
        <w:rPr>
          <w:b/>
          <w:sz w:val="32"/>
          <w:szCs w:val="32"/>
        </w:rPr>
      </w:pPr>
      <w:r w:rsidRPr="00BA03C0">
        <w:rPr>
          <w:b/>
          <w:sz w:val="32"/>
          <w:szCs w:val="32"/>
        </w:rPr>
        <w:t>Conclusion</w:t>
      </w:r>
    </w:p>
    <w:p w14:paraId="567D1F48" w14:textId="5FBEB1E8" w:rsidR="00784AA0" w:rsidRPr="00CE203F" w:rsidRDefault="00BA03C0" w:rsidP="00784AA0">
      <w:r>
        <w:tab/>
      </w:r>
      <w:r w:rsidR="006A1E75">
        <w:t>Using</w:t>
      </w:r>
      <w:r w:rsidR="003B34AC">
        <w:t xml:space="preserve"> standard demographic information</w:t>
      </w:r>
      <w:r w:rsidR="00011842">
        <w:t xml:space="preserve"> (i.e., age, height, and mass),</w:t>
      </w:r>
      <w:r w:rsidR="003B34AC">
        <w:t xml:space="preserve"> the cadence corresponding with the transition</w:t>
      </w:r>
      <w:r w:rsidR="0097210E">
        <w:t xml:space="preserve"> from walking to running can be accurately predicted. This</w:t>
      </w:r>
      <w:r w:rsidR="00011842">
        <w:t xml:space="preserve"> information is highly beneficial for individuals attempting to characterize locomotor behavior in the free-living setting.</w:t>
      </w:r>
      <w:r w:rsidR="004109BE">
        <w:t xml:space="preserve"> </w:t>
      </w:r>
      <w:r w:rsidR="00E93412">
        <w:t xml:space="preserve">Moreover, </w:t>
      </w:r>
      <w:r w:rsidR="00011842">
        <w:t xml:space="preserve">herein </w:t>
      </w:r>
      <w:r w:rsidR="00E93412">
        <w:t xml:space="preserve">we provide a free, user-friendly app for </w:t>
      </w:r>
      <w:r w:rsidR="00011842">
        <w:t xml:space="preserve">use by </w:t>
      </w:r>
      <w:r w:rsidR="00E93412">
        <w:t>researchers or clinicians to determine this threshold</w:t>
      </w:r>
      <w:r w:rsidR="00360837">
        <w:t xml:space="preserve"> without the need to incorporate the equation</w:t>
      </w:r>
      <w:r w:rsidR="00E93412">
        <w:t xml:space="preserve">. </w:t>
      </w:r>
    </w:p>
    <w:p w14:paraId="75F9DECB" w14:textId="3B9D17B1" w:rsidR="00420449" w:rsidRPr="00CE203F" w:rsidRDefault="00420449" w:rsidP="003A56BC">
      <w:pPr>
        <w:pStyle w:val="Heading1"/>
        <w:rPr>
          <w:sz w:val="24"/>
          <w:szCs w:val="24"/>
        </w:rPr>
      </w:pPr>
      <w:r w:rsidRPr="00CE203F">
        <w:rPr>
          <w:sz w:val="24"/>
          <w:szCs w:val="24"/>
        </w:rPr>
        <w:br w:type="page"/>
      </w:r>
    </w:p>
    <w:p w14:paraId="2058A0BC" w14:textId="77777777" w:rsidR="003A56BC" w:rsidRDefault="003A56BC" w:rsidP="008F1828"/>
    <w:p w14:paraId="0DE513AD" w14:textId="77777777" w:rsidR="002C0A09" w:rsidRDefault="002C0A09" w:rsidP="008F1828">
      <w:pPr>
        <w:pStyle w:val="Heading1"/>
      </w:pPr>
      <w:r>
        <w:t>Acknowledgements</w:t>
      </w:r>
    </w:p>
    <w:p w14:paraId="28308620" w14:textId="77777777" w:rsidR="002C0A09" w:rsidRDefault="002C0A09" w:rsidP="008F1828"/>
    <w:p w14:paraId="68964EE4" w14:textId="77777777" w:rsidR="002C0A09" w:rsidRPr="002C0A09" w:rsidRDefault="002C0A09" w:rsidP="008F1828">
      <w:pPr>
        <w:pStyle w:val="Heading1"/>
      </w:pPr>
      <w:r>
        <w:t>Conflicts of Interest</w:t>
      </w:r>
    </w:p>
    <w:p w14:paraId="695D75CA" w14:textId="77777777" w:rsidR="00EC4F37" w:rsidRDefault="00EC4F37" w:rsidP="008F1828"/>
    <w:p w14:paraId="417CB4FA" w14:textId="77777777" w:rsidR="00420449" w:rsidRDefault="00420449" w:rsidP="008F1828">
      <w:pPr>
        <w:rPr>
          <w:rFonts w:eastAsiaTheme="majorEastAsia"/>
          <w:color w:val="000000" w:themeColor="text1"/>
          <w:sz w:val="32"/>
          <w:szCs w:val="28"/>
        </w:rPr>
      </w:pPr>
      <w:r>
        <w:br w:type="page"/>
      </w:r>
    </w:p>
    <w:p w14:paraId="18F24C53" w14:textId="25A1ADA1" w:rsidR="00A33A68" w:rsidRPr="00A52B0F" w:rsidRDefault="002959E1" w:rsidP="00A52B0F">
      <w:pPr>
        <w:rPr>
          <w:rFonts w:eastAsiaTheme="majorEastAsia"/>
          <w:b/>
          <w:color w:val="000000" w:themeColor="text1"/>
          <w:sz w:val="32"/>
          <w:szCs w:val="32"/>
        </w:rPr>
      </w:pPr>
      <w:r w:rsidRPr="00A33A68">
        <w:rPr>
          <w:b/>
          <w:sz w:val="32"/>
          <w:szCs w:val="32"/>
        </w:rPr>
        <w:lastRenderedPageBreak/>
        <w:t>T</w:t>
      </w:r>
      <w:r w:rsidR="002C0A09" w:rsidRPr="00A33A68">
        <w:rPr>
          <w:b/>
          <w:sz w:val="32"/>
          <w:szCs w:val="32"/>
        </w:rPr>
        <w:t>ables</w:t>
      </w:r>
      <w:r w:rsidR="00A33A68">
        <w:br w:type="page"/>
      </w:r>
    </w:p>
    <w:p w14:paraId="777A9F6E" w14:textId="5303814A" w:rsidR="0091635F" w:rsidRDefault="00A33A68" w:rsidP="008F1828">
      <w:pPr>
        <w:pStyle w:val="Heading1"/>
      </w:pPr>
      <w:r>
        <w:lastRenderedPageBreak/>
        <w:t>References</w:t>
      </w:r>
    </w:p>
    <w:p w14:paraId="1250B51F" w14:textId="77777777" w:rsidR="003E0F8E" w:rsidRPr="003E0F8E" w:rsidRDefault="0091635F" w:rsidP="003E0F8E">
      <w:pPr>
        <w:pStyle w:val="EndNoteBibliography"/>
        <w:ind w:left="720" w:hanging="720"/>
        <w:rPr>
          <w:noProof/>
        </w:rPr>
      </w:pPr>
      <w:r>
        <w:fldChar w:fldCharType="begin"/>
      </w:r>
      <w:r>
        <w:instrText xml:space="preserve"> ADDIN EN.REFLIST </w:instrText>
      </w:r>
      <w:r>
        <w:fldChar w:fldCharType="separate"/>
      </w:r>
      <w:r w:rsidR="003E0F8E" w:rsidRPr="003E0F8E">
        <w:rPr>
          <w:noProof/>
        </w:rPr>
        <w:t xml:space="preserve">Alexander, R. M. (1989). Optimization and gaits in the locomotion of vertebrates. </w:t>
      </w:r>
      <w:r w:rsidR="003E0F8E" w:rsidRPr="003E0F8E">
        <w:rPr>
          <w:i/>
          <w:noProof/>
        </w:rPr>
        <w:t>Physiological Reviews, 69</w:t>
      </w:r>
      <w:r w:rsidR="003E0F8E" w:rsidRPr="003E0F8E">
        <w:rPr>
          <w:noProof/>
        </w:rPr>
        <w:t>(4), 1199-1227. doi:10.1152/physrev.1989.69.4.1199</w:t>
      </w:r>
    </w:p>
    <w:p w14:paraId="25916727" w14:textId="77777777" w:rsidR="003E0F8E" w:rsidRPr="003E0F8E" w:rsidRDefault="003E0F8E" w:rsidP="003E0F8E">
      <w:pPr>
        <w:pStyle w:val="EndNoteBibliography"/>
        <w:ind w:left="720" w:hanging="720"/>
        <w:rPr>
          <w:noProof/>
        </w:rPr>
      </w:pPr>
      <w:r w:rsidRPr="003E0F8E">
        <w:rPr>
          <w:noProof/>
        </w:rPr>
        <w:t xml:space="preserve">Diedrich, F. J., &amp; Warren, W. H. (1995). Why change gaits? Dynamics of the walk-run transition. </w:t>
      </w:r>
      <w:r w:rsidRPr="003E0F8E">
        <w:rPr>
          <w:i/>
          <w:noProof/>
        </w:rPr>
        <w:t>Journal of Experimental Psychology: Human Perception and Performance, 21</w:t>
      </w:r>
      <w:r w:rsidRPr="003E0F8E">
        <w:rPr>
          <w:noProof/>
        </w:rPr>
        <w:t xml:space="preserve">(1), 183-202. </w:t>
      </w:r>
    </w:p>
    <w:p w14:paraId="667DABC3" w14:textId="77777777" w:rsidR="003E0F8E" w:rsidRPr="003E0F8E" w:rsidRDefault="003E0F8E" w:rsidP="003E0F8E">
      <w:pPr>
        <w:pStyle w:val="EndNoteBibliography"/>
        <w:ind w:left="720" w:hanging="720"/>
        <w:rPr>
          <w:noProof/>
        </w:rPr>
      </w:pPr>
      <w:r w:rsidRPr="003E0F8E">
        <w:rPr>
          <w:noProof/>
        </w:rPr>
        <w:t xml:space="preserve">Ganley, K. J., Stock, A., Herman, R. M., Santello, M., &amp; Willis, W. T. (2011). Fuel oxidation at the walk-to-run-transition in humans. </w:t>
      </w:r>
      <w:r w:rsidRPr="003E0F8E">
        <w:rPr>
          <w:i/>
          <w:noProof/>
        </w:rPr>
        <w:t>Metabolism, 60</w:t>
      </w:r>
      <w:r w:rsidRPr="003E0F8E">
        <w:rPr>
          <w:noProof/>
        </w:rPr>
        <w:t>(5), 609-616. doi:10.1016/j.metabol.2010.06.007</w:t>
      </w:r>
    </w:p>
    <w:p w14:paraId="0DFCE6C4" w14:textId="77777777" w:rsidR="003E0F8E" w:rsidRPr="003E0F8E" w:rsidRDefault="003E0F8E" w:rsidP="003E0F8E">
      <w:pPr>
        <w:pStyle w:val="EndNoteBibliography"/>
        <w:ind w:left="720" w:hanging="720"/>
        <w:rPr>
          <w:noProof/>
        </w:rPr>
      </w:pPr>
      <w:r w:rsidRPr="003E0F8E">
        <w:rPr>
          <w:noProof/>
        </w:rPr>
        <w:t xml:space="preserve">Hansen, E. A., Kristensen, L. A. R., Nielsen, A. M., Voigt, M., &amp; Madeleine, P. (2017). The role of stride frequency for walk-to-run transition in humans. </w:t>
      </w:r>
      <w:r w:rsidRPr="003E0F8E">
        <w:rPr>
          <w:i/>
          <w:noProof/>
        </w:rPr>
        <w:t>Sci Rep, 7</w:t>
      </w:r>
      <w:r w:rsidRPr="003E0F8E">
        <w:rPr>
          <w:noProof/>
        </w:rPr>
        <w:t>(1), 2010. doi:10.1038/s41598-017-01972-1</w:t>
      </w:r>
    </w:p>
    <w:p w14:paraId="57E5397C" w14:textId="77777777" w:rsidR="003E0F8E" w:rsidRPr="003E0F8E" w:rsidRDefault="003E0F8E" w:rsidP="003E0F8E">
      <w:pPr>
        <w:pStyle w:val="EndNoteBibliography"/>
        <w:ind w:left="720" w:hanging="720"/>
        <w:rPr>
          <w:noProof/>
        </w:rPr>
      </w:pPr>
      <w:r w:rsidRPr="003E0F8E">
        <w:rPr>
          <w:noProof/>
        </w:rPr>
        <w:t xml:space="preserve">Noble, B. J., Metz, K. F., Pandolf, K. B., Bell, C. W., Cafarelli, E., &amp; Sime, W. E. (1973). Perceived exertion during walking and running. II. </w:t>
      </w:r>
      <w:r w:rsidRPr="003E0F8E">
        <w:rPr>
          <w:i/>
          <w:noProof/>
        </w:rPr>
        <w:t>Med Sci Sports, 5</w:t>
      </w:r>
      <w:r w:rsidRPr="003E0F8E">
        <w:rPr>
          <w:noProof/>
        </w:rPr>
        <w:t xml:space="preserve">(2), 116-120. </w:t>
      </w:r>
    </w:p>
    <w:p w14:paraId="702E825C" w14:textId="77777777" w:rsidR="003E0F8E" w:rsidRPr="003E0F8E" w:rsidRDefault="003E0F8E" w:rsidP="003E0F8E">
      <w:pPr>
        <w:pStyle w:val="EndNoteBibliography"/>
        <w:ind w:left="720" w:hanging="720"/>
        <w:rPr>
          <w:noProof/>
        </w:rPr>
      </w:pPr>
      <w:r w:rsidRPr="003E0F8E">
        <w:rPr>
          <w:noProof/>
        </w:rPr>
        <w:t xml:space="preserve">Tseh, W., Bennett, J., Caputo, J. L., &amp; Morgan, D. W. (2002). Comparison between preferred and energetically optimal transition speeds in adolescents. </w:t>
      </w:r>
      <w:r w:rsidRPr="003E0F8E">
        <w:rPr>
          <w:i/>
          <w:noProof/>
        </w:rPr>
        <w:t>European Journal of Applied Physiology, 88</w:t>
      </w:r>
      <w:r w:rsidRPr="003E0F8E">
        <w:rPr>
          <w:noProof/>
        </w:rPr>
        <w:t>(1-2), 117-121. doi:10.1007/s00421-002-0698-x</w:t>
      </w:r>
    </w:p>
    <w:p w14:paraId="373D0204" w14:textId="77777777" w:rsidR="003E0F8E" w:rsidRPr="003E0F8E" w:rsidRDefault="003E0F8E" w:rsidP="003E0F8E">
      <w:pPr>
        <w:pStyle w:val="EndNoteBibliography"/>
        <w:ind w:left="720" w:hanging="720"/>
        <w:rPr>
          <w:noProof/>
        </w:rPr>
      </w:pPr>
      <w:r w:rsidRPr="003E0F8E">
        <w:rPr>
          <w:noProof/>
        </w:rPr>
        <w:t xml:space="preserve">Tudor-Locke, C., Schuna, J. M., Jr., Han, H., Aguiar, E. J., Larrivee, S., Hsia, D. S., . . . Johnson, W. D. (2018). Cadence (steps/min) and intensity during ambulation in 6-20 year olds: The CADENCE-Kids study. </w:t>
      </w:r>
      <w:r w:rsidRPr="003E0F8E">
        <w:rPr>
          <w:i/>
          <w:noProof/>
        </w:rPr>
        <w:t>International Journal of Behavioural Nutrition and Physical Activity, 15</w:t>
      </w:r>
      <w:r w:rsidRPr="003E0F8E">
        <w:rPr>
          <w:noProof/>
        </w:rPr>
        <w:t xml:space="preserve">(20). </w:t>
      </w:r>
    </w:p>
    <w:p w14:paraId="12F4CD49" w14:textId="77777777" w:rsidR="003E0F8E" w:rsidRPr="003E0F8E" w:rsidRDefault="003E0F8E" w:rsidP="003E0F8E">
      <w:pPr>
        <w:pStyle w:val="EndNoteBibliography"/>
        <w:ind w:left="720" w:hanging="720"/>
        <w:rPr>
          <w:noProof/>
        </w:rPr>
      </w:pPr>
      <w:r w:rsidRPr="003E0F8E">
        <w:rPr>
          <w:noProof/>
        </w:rPr>
        <w:t xml:space="preserve">Usherwood, J. R. (2005). Why not walk faster? </w:t>
      </w:r>
      <w:r w:rsidRPr="003E0F8E">
        <w:rPr>
          <w:i/>
          <w:noProof/>
        </w:rPr>
        <w:t>Biology Letters, 1</w:t>
      </w:r>
      <w:r w:rsidRPr="003E0F8E">
        <w:rPr>
          <w:noProof/>
        </w:rPr>
        <w:t>(3), 338-341. doi:10.1098/rsbl.2005.0312</w:t>
      </w:r>
    </w:p>
    <w:p w14:paraId="05E2504E" w14:textId="052E9471" w:rsidR="003E0F8E" w:rsidRPr="003E0F8E" w:rsidRDefault="003E0F8E" w:rsidP="003E0F8E">
      <w:pPr>
        <w:pStyle w:val="EndNoteBibliography"/>
        <w:ind w:left="720" w:hanging="720"/>
        <w:rPr>
          <w:noProof/>
        </w:rPr>
      </w:pPr>
      <w:r w:rsidRPr="003E0F8E">
        <w:rPr>
          <w:noProof/>
        </w:rPr>
        <w:t xml:space="preserve">Van Buuren, S. (2018). _AGD: Analysis of growth data_ (Version 0.38). CRAN: The Comprehensive R Archive Network. Retrieved from </w:t>
      </w:r>
      <w:hyperlink r:id="rId11" w:history="1">
        <w:r w:rsidRPr="003E0F8E">
          <w:rPr>
            <w:rStyle w:val="Hyperlink"/>
            <w:noProof/>
          </w:rPr>
          <w:t>https://CRAN.R-project.org/package=AGD</w:t>
        </w:r>
      </w:hyperlink>
    </w:p>
    <w:p w14:paraId="63331571" w14:textId="54741F51" w:rsidR="009A12CC" w:rsidRPr="009A12CC" w:rsidRDefault="0091635F" w:rsidP="008F1828">
      <w:pPr>
        <w:pStyle w:val="Heading1"/>
      </w:pPr>
      <w:r>
        <w:fldChar w:fldCharType="end"/>
      </w:r>
    </w:p>
    <w:sectPr w:rsidR="009A12CC" w:rsidRPr="009A12CC" w:rsidSect="00BB30EE">
      <w:footerReference w:type="even" r:id="rId12"/>
      <w:footerReference w:type="default" r:id="rId13"/>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cott W Ducharme" w:date="2018-10-04T12:59:00Z" w:initials="SWD">
    <w:p w14:paraId="11BF78B0" w14:textId="45AF2573" w:rsidR="00096DF6" w:rsidRDefault="00096DF6">
      <w:pPr>
        <w:pStyle w:val="CommentText"/>
      </w:pPr>
      <w:r>
        <w:rPr>
          <w:rStyle w:val="CommentReference"/>
        </w:rPr>
        <w:annotationRef/>
      </w:r>
      <w:r>
        <w:t>Or whatever mathematic approach was used, however we should best describe it.</w:t>
      </w:r>
    </w:p>
  </w:comment>
  <w:comment w:id="1" w:author="Jim Pleuss" w:date="2018-10-19T12:51:00Z" w:initials="JP">
    <w:p w14:paraId="0F39D258" w14:textId="4975E018" w:rsidR="002A2319" w:rsidRDefault="002A2319">
      <w:pPr>
        <w:pStyle w:val="CommentText"/>
      </w:pPr>
      <w:r>
        <w:rPr>
          <w:rStyle w:val="CommentReference"/>
        </w:rPr>
        <w:annotationRef/>
      </w:r>
      <w:r>
        <w:t>Correct, we used Multiple Regression</w:t>
      </w:r>
    </w:p>
  </w:comment>
  <w:comment w:id="2" w:author="Scott W Ducharme" w:date="2018-10-05T10:43:00Z" w:initials="SWD">
    <w:p w14:paraId="10E8BBFC" w14:textId="4096D2C0" w:rsidR="007550E4" w:rsidRDefault="007550E4">
      <w:pPr>
        <w:pStyle w:val="CommentText"/>
      </w:pPr>
      <w:r>
        <w:rPr>
          <w:rStyle w:val="CommentReference"/>
        </w:rPr>
        <w:annotationRef/>
      </w:r>
      <w:r>
        <w:t>We could also include the shiny app info in the title. Eg, ‘Development of a GUI (or Shiny App) to predict W2R transition using Cadence.’</w:t>
      </w:r>
    </w:p>
  </w:comment>
  <w:comment w:id="3" w:author="Elroy Aguiar" w:date="2018-10-10T10:16:00Z" w:initials="EA">
    <w:p w14:paraId="66BFD930" w14:textId="32043410" w:rsidR="00FC130C" w:rsidRDefault="00FC130C">
      <w:pPr>
        <w:pStyle w:val="CommentText"/>
      </w:pPr>
      <w:r>
        <w:rPr>
          <w:rStyle w:val="CommentReference"/>
        </w:rPr>
        <w:annotationRef/>
      </w:r>
      <w:r w:rsidR="00E70CC0">
        <w:t>I would leave this bit for a section in the discussion on practical applications</w:t>
      </w:r>
    </w:p>
  </w:comment>
  <w:comment w:id="4" w:author="Scott W Ducharme" w:date="2018-10-01T12:42:00Z" w:initials="SWD">
    <w:p w14:paraId="00D035A6" w14:textId="25447240" w:rsidR="006B169D" w:rsidRDefault="006B169D">
      <w:pPr>
        <w:pStyle w:val="CommentText"/>
      </w:pPr>
      <w:r>
        <w:rPr>
          <w:rStyle w:val="CommentReference"/>
        </w:rPr>
        <w:annotationRef/>
      </w:r>
      <w:r>
        <w:t>First stab at author order.</w:t>
      </w:r>
      <w:r w:rsidR="008055A6">
        <w:t xml:space="preserve"> Open for </w:t>
      </w:r>
      <w:r w:rsidR="00D135E1">
        <w:t>discussion</w:t>
      </w:r>
      <w:r>
        <w:t xml:space="preserve"> </w:t>
      </w:r>
    </w:p>
  </w:comment>
  <w:comment w:id="6" w:author="Elroy Aguiar" w:date="2018-10-10T10:18:00Z" w:initials="EA">
    <w:p w14:paraId="6231352E" w14:textId="4E8B69F0" w:rsidR="00E70CC0" w:rsidRDefault="00E70CC0">
      <w:pPr>
        <w:pStyle w:val="CommentText"/>
      </w:pPr>
      <w:r>
        <w:rPr>
          <w:rStyle w:val="CommentReference"/>
        </w:rPr>
        <w:annotationRef/>
      </w:r>
      <w:r>
        <w:t>?</w:t>
      </w:r>
    </w:p>
  </w:comment>
  <w:comment w:id="7" w:author="Elroy Aguiar" w:date="2018-10-10T10:42:00Z" w:initials="EA">
    <w:p w14:paraId="18F5273F" w14:textId="61FE54C7" w:rsidR="002A4A3F" w:rsidRDefault="002A4A3F">
      <w:pPr>
        <w:pStyle w:val="CommentText"/>
      </w:pPr>
      <w:r>
        <w:rPr>
          <w:rStyle w:val="CommentReference"/>
        </w:rPr>
        <w:annotationRef/>
      </w:r>
      <w:r>
        <w:t>perhaps not necessary to include then?</w:t>
      </w:r>
    </w:p>
  </w:comment>
  <w:comment w:id="8" w:author="Scott W Ducharme" w:date="2018-10-10T11:55:00Z" w:initials="SWD">
    <w:p w14:paraId="18A921B1" w14:textId="75B31FB5" w:rsidR="004A6D9B" w:rsidRDefault="004A6D9B">
      <w:pPr>
        <w:pStyle w:val="CommentText"/>
      </w:pPr>
      <w:r>
        <w:rPr>
          <w:rStyle w:val="CommentReference"/>
        </w:rPr>
        <w:annotationRef/>
      </w:r>
      <w:r>
        <w:t>Probably not. It shouldn’t affect the cadence-speed relationship</w:t>
      </w:r>
    </w:p>
  </w:comment>
  <w:comment w:id="10" w:author="Scott W Ducharme" w:date="2018-10-04T12:55:00Z" w:initials="SWD">
    <w:p w14:paraId="7A71E454" w14:textId="3726DA14" w:rsidR="009D2872" w:rsidRDefault="009D2872">
      <w:pPr>
        <w:pStyle w:val="CommentText"/>
      </w:pPr>
      <w:r>
        <w:rPr>
          <w:rStyle w:val="CommentReference"/>
        </w:rPr>
        <w:annotationRef/>
      </w:r>
      <w:r w:rsidR="00390496">
        <w:t>Need to verify with John;</w:t>
      </w:r>
      <w:r>
        <w:t xml:space="preserve"> does this mean that the other</w:t>
      </w:r>
      <w:r w:rsidR="00133E2A">
        <w:t xml:space="preserve"> 54 participants voluntarily stopped prior to running? Or researcher volition?</w:t>
      </w:r>
    </w:p>
  </w:comment>
  <w:comment w:id="11" w:author="Jim Pleuss" w:date="2018-10-19T12:51:00Z" w:initials="JP">
    <w:p w14:paraId="5D1B6109" w14:textId="39B263C5" w:rsidR="002A2319" w:rsidRDefault="002A2319">
      <w:pPr>
        <w:pStyle w:val="CommentText"/>
      </w:pPr>
      <w:r>
        <w:rPr>
          <w:rStyle w:val="CommentReference"/>
        </w:rPr>
        <w:annotationRef/>
      </w:r>
      <w:r>
        <w:t>John mentioned that the other 54 participants stopped running before completing the full run stage which is why they weren’t included.</w:t>
      </w:r>
    </w:p>
  </w:comment>
  <w:comment w:id="12" w:author="Scott W Ducharme" w:date="2018-10-04T11:25:00Z" w:initials="SWD">
    <w:p w14:paraId="27C86018" w14:textId="3F1EFF46" w:rsidR="00A51A8C" w:rsidRDefault="00A51A8C">
      <w:pPr>
        <w:pStyle w:val="CommentText"/>
      </w:pPr>
      <w:r>
        <w:rPr>
          <w:rStyle w:val="CommentReference"/>
        </w:rPr>
        <w:annotationRef/>
      </w:r>
      <w:r>
        <w:t xml:space="preserve">How was this assessed, VIF? </w:t>
      </w:r>
    </w:p>
  </w:comment>
  <w:comment w:id="13" w:author="Jim Pleuss" w:date="2018-10-19T12:52:00Z" w:initials="JP">
    <w:p w14:paraId="08F6CD2D" w14:textId="7308464F" w:rsidR="002A2319" w:rsidRDefault="002A2319">
      <w:pPr>
        <w:pStyle w:val="CommentText"/>
      </w:pPr>
      <w:r>
        <w:rPr>
          <w:rStyle w:val="CommentReference"/>
        </w:rPr>
        <w:annotationRef/>
      </w:r>
      <w:r>
        <w:t>The linear dependencies are found using a regression of all subsets to determine if there were any linear combinations of variables that perfectly predicted another variable.  We removed those variables that caused those dependencies.</w:t>
      </w:r>
    </w:p>
  </w:comment>
  <w:comment w:id="14" w:author="Scott W Ducharme" w:date="2018-10-05T10:48:00Z" w:initials="SWD">
    <w:p w14:paraId="33727A72" w14:textId="69E6F515" w:rsidR="00390496" w:rsidRDefault="00390496">
      <w:pPr>
        <w:pStyle w:val="CommentText"/>
      </w:pPr>
      <w:r>
        <w:rPr>
          <w:rStyle w:val="CommentReference"/>
        </w:rPr>
        <w:annotationRef/>
      </w:r>
      <w:r>
        <w:t>Was this the cadence during running?</w:t>
      </w:r>
    </w:p>
  </w:comment>
  <w:comment w:id="15" w:author="Jim Pleuss" w:date="2018-10-19T12:53:00Z" w:initials="JP">
    <w:p w14:paraId="21118C8B" w14:textId="49A3FBC5" w:rsidR="002A2319" w:rsidRDefault="002A2319">
      <w:pPr>
        <w:pStyle w:val="CommentText"/>
      </w:pPr>
      <w:r>
        <w:rPr>
          <w:rStyle w:val="CommentReference"/>
        </w:rPr>
        <w:annotationRef/>
      </w:r>
      <w:r>
        <w:t>Correct.  The cadence of the final stage where they begin running.</w:t>
      </w:r>
    </w:p>
  </w:comment>
  <w:comment w:id="16" w:author="Scott W Ducharme" w:date="2018-10-04T11:26:00Z" w:initials="SWD">
    <w:p w14:paraId="45BDC4CD" w14:textId="10C40723" w:rsidR="00A51A8C" w:rsidRDefault="00A51A8C">
      <w:pPr>
        <w:pStyle w:val="CommentText"/>
      </w:pPr>
      <w:r>
        <w:rPr>
          <w:rStyle w:val="CommentReference"/>
        </w:rPr>
        <w:annotationRef/>
      </w:r>
      <w:r>
        <w:t>We will probably need further explanation of what the ‘best subsets method’ is. What is the leaps algorithm; can we explain it in 2-3 sentences? Or show an equation?</w:t>
      </w:r>
    </w:p>
  </w:comment>
  <w:comment w:id="17" w:author="Jim Pleuss" w:date="2018-10-19T12:54:00Z" w:initials="JP">
    <w:p w14:paraId="651EA720" w14:textId="1E7C1061" w:rsidR="002A2319" w:rsidRDefault="002A2319">
      <w:pPr>
        <w:pStyle w:val="CommentText"/>
      </w:pPr>
      <w:r>
        <w:rPr>
          <w:rStyle w:val="CommentReference"/>
        </w:rPr>
        <w:annotationRef/>
      </w:r>
      <w:r w:rsidR="00204F8B">
        <w:t>The leaps algorithm finds the “best” model by AIC</w:t>
      </w:r>
      <w:r w:rsidR="00B71110">
        <w:t>/BIC</w:t>
      </w:r>
      <w:r w:rsidR="00204F8B">
        <w:t xml:space="preserve"> for each number of predictors.   For example, it will find all 1 factor models and select the one with the best AIC</w:t>
      </w:r>
      <w:r w:rsidR="00C353C4">
        <w:t>/BIC</w:t>
      </w:r>
      <w:r w:rsidR="00204F8B">
        <w:t>.  Then it will find all 2 factor models and select the one with the best AIC</w:t>
      </w:r>
      <w:r w:rsidR="00C353C4">
        <w:t>/BIC</w:t>
      </w:r>
      <w:r w:rsidR="00204F8B">
        <w:t xml:space="preserve">.  3, the 4 then so on.  Once you do this, you can compare across each size model to determine the best model.  </w:t>
      </w:r>
      <w:r w:rsidR="00C353C4">
        <w:t>(smaller AIC/BIC the better).</w:t>
      </w:r>
    </w:p>
  </w:comment>
  <w:comment w:id="18" w:author="Scott W Ducharme" w:date="2018-10-04T12:53:00Z" w:initials="SWD">
    <w:p w14:paraId="2E7A4D2D" w14:textId="6F473E9C" w:rsidR="0001168E" w:rsidRDefault="0001168E">
      <w:pPr>
        <w:pStyle w:val="CommentText"/>
      </w:pPr>
      <w:r>
        <w:rPr>
          <w:rStyle w:val="CommentReference"/>
        </w:rPr>
        <w:annotationRef/>
      </w:r>
      <w:r>
        <w:t>This will also need a bit more explanation</w:t>
      </w:r>
    </w:p>
  </w:comment>
  <w:comment w:id="19" w:author="Jim Pleuss" w:date="2018-10-19T13:10:00Z" w:initials="JP">
    <w:p w14:paraId="68BB1E93" w14:textId="5CDBDDD4" w:rsidR="00C353C4" w:rsidRDefault="00C353C4">
      <w:pPr>
        <w:pStyle w:val="CommentText"/>
      </w:pPr>
      <w:r>
        <w:rPr>
          <w:rStyle w:val="CommentReference"/>
        </w:rPr>
        <w:annotationRef/>
      </w:r>
      <w:r w:rsidR="00DF289A">
        <w:rPr>
          <w:rStyle w:val="CommentReference"/>
        </w:rPr>
        <w:t>The overall explanation of this is somewhat complex and may not be worth fully explaining to then say it wasn’t helpful.  Perhaps we could instead say something like “Other model approaches were considered, including Gaussian Mixture Models and regularization methods, but did not outperform the multiple regression model.</w:t>
      </w:r>
      <w:r w:rsidR="004059A7">
        <w:rPr>
          <w:rStyle w:val="CommentReference"/>
        </w:rPr>
        <w:t>”</w:t>
      </w:r>
      <w:bookmarkStart w:id="20" w:name="_GoBack"/>
      <w:bookmarkEnd w:id="20"/>
    </w:p>
  </w:comment>
  <w:comment w:id="21" w:author="Scott W Ducharme" w:date="2018-10-04T10:43:00Z" w:initials="SWD">
    <w:p w14:paraId="0362AFD3" w14:textId="387C7F81" w:rsidR="00781704" w:rsidRDefault="00781704">
      <w:pPr>
        <w:pStyle w:val="CommentText"/>
      </w:pPr>
      <w:r>
        <w:rPr>
          <w:rStyle w:val="CommentReference"/>
        </w:rPr>
        <w:annotationRef/>
      </w:r>
      <w:r>
        <w:t>This is referring to cadence?</w:t>
      </w:r>
    </w:p>
  </w:comment>
  <w:comment w:id="22" w:author="Jim Pleuss" w:date="2018-10-19T14:08:00Z" w:initials="JP">
    <w:p w14:paraId="4E6FC19D" w14:textId="4D70DDDF" w:rsidR="00DF289A" w:rsidRDefault="00DF289A">
      <w:pPr>
        <w:pStyle w:val="CommentText"/>
      </w:pPr>
      <w:r>
        <w:rPr>
          <w:rStyle w:val="CommentReference"/>
        </w:rPr>
        <w:annotationRef/>
      </w:r>
      <w:r>
        <w:t>Correct, this is the PTC.</w:t>
      </w:r>
    </w:p>
  </w:comment>
  <w:comment w:id="25" w:author="Scott W Ducharme" w:date="2018-10-05T10:51:00Z" w:initials="SWD">
    <w:p w14:paraId="7169495F" w14:textId="3310922F" w:rsidR="00791429" w:rsidRDefault="00791429">
      <w:pPr>
        <w:pStyle w:val="CommentText"/>
      </w:pPr>
      <w:r>
        <w:rPr>
          <w:rStyle w:val="CommentReference"/>
        </w:rPr>
        <w:annotationRef/>
      </w:r>
      <w:r>
        <w:t>We might need to find a way to break this apart a bit by age or age groups, similar to Cadence Kids paper. The problem is that these averages don’t correspond with any particular age/group/etc.</w:t>
      </w:r>
    </w:p>
  </w:comment>
  <w:comment w:id="26" w:author="Jim Pleuss" w:date="2018-10-19T13:12:00Z" w:initials="JP">
    <w:p w14:paraId="5B1C7CB2" w14:textId="0378DA4F" w:rsidR="00C353C4" w:rsidRDefault="00C353C4">
      <w:pPr>
        <w:pStyle w:val="CommentText"/>
      </w:pPr>
      <w:r>
        <w:rPr>
          <w:rStyle w:val="CommentReference"/>
        </w:rPr>
        <w:annotationRef/>
      </w:r>
      <w:r>
        <w:t>If you provide us how you want it broken down, we can get these intervals</w:t>
      </w:r>
    </w:p>
  </w:comment>
  <w:comment w:id="79" w:author="Anand Hariharan" w:date="2018-08-29T19:59:00Z" w:initials="AH">
    <w:p w14:paraId="00048239" w14:textId="77777777" w:rsidR="0060793F" w:rsidRDefault="0060793F" w:rsidP="0060793F">
      <w:pPr>
        <w:pStyle w:val="CommentText"/>
      </w:pPr>
      <w:r>
        <w:rPr>
          <w:rStyle w:val="CommentReference"/>
        </w:rPr>
        <w:annotationRef/>
      </w:r>
      <w:r>
        <w:t>Was this age and gender dependent percentile?</w:t>
      </w:r>
    </w:p>
  </w:comment>
  <w:comment w:id="116" w:author="Anand Hariharan" w:date="2018-08-29T20:03:00Z" w:initials="AH">
    <w:p w14:paraId="4804635A" w14:textId="77777777" w:rsidR="0060793F" w:rsidRDefault="0060793F" w:rsidP="0060793F">
      <w:pPr>
        <w:pStyle w:val="CommentText"/>
      </w:pPr>
      <w:r>
        <w:rPr>
          <w:rStyle w:val="CommentReference"/>
        </w:rPr>
        <w:annotationRef/>
      </w:r>
      <w:r>
        <w:t>These need to be clarified by Elroy</w:t>
      </w:r>
    </w:p>
  </w:comment>
  <w:comment w:id="117" w:author="Elroy Aguiar" w:date="2018-10-10T10:51:00Z" w:initials="EA">
    <w:p w14:paraId="58FCD2EF" w14:textId="1237B57A" w:rsidR="00A12998" w:rsidRDefault="00A12998">
      <w:pPr>
        <w:pStyle w:val="CommentText"/>
      </w:pPr>
      <w:r>
        <w:rPr>
          <w:rStyle w:val="CommentReference"/>
        </w:rPr>
        <w:annotationRef/>
      </w:r>
      <w:r>
        <w:t>Since the protocol was performed at incremental speeds in bouts of 5 min, it’s not reasonable to combine all walking and all running VO2’s. each trial should be separately reported by speed.</w:t>
      </w:r>
    </w:p>
  </w:comment>
  <w:comment w:id="118" w:author="Scott W Ducharme" w:date="2018-10-10T11:55:00Z" w:initials="SWD">
    <w:p w14:paraId="4E742B9E" w14:textId="3FACDEF3" w:rsidR="004A6D9B" w:rsidRDefault="004A6D9B">
      <w:pPr>
        <w:pStyle w:val="CommentText"/>
      </w:pPr>
      <w:r>
        <w:rPr>
          <w:rStyle w:val="CommentReference"/>
        </w:rPr>
        <w:annotationRef/>
      </w:r>
      <w:r>
        <w:t>On second thought, do we need to include any VO2 data? We are reporting gait behavior (walk vs run) based on cadence</w:t>
      </w:r>
    </w:p>
  </w:comment>
  <w:comment w:id="131" w:author="Anand Hariharan" w:date="2018-08-29T20:03:00Z" w:initials="AH">
    <w:p w14:paraId="6B6458B3" w14:textId="77777777" w:rsidR="0060793F" w:rsidRDefault="0060793F" w:rsidP="0060793F">
      <w:pPr>
        <w:pStyle w:val="CommentText"/>
      </w:pPr>
      <w:r>
        <w:rPr>
          <w:rStyle w:val="CommentReference"/>
        </w:rPr>
        <w:annotationRef/>
      </w:r>
      <w:r>
        <w:t>These need to be defined.</w:t>
      </w:r>
    </w:p>
  </w:comment>
  <w:comment w:id="135" w:author="Scott W Ducharme" w:date="2018-10-04T12:52:00Z" w:initials="SWD">
    <w:p w14:paraId="47F80BF6" w14:textId="4F98021D" w:rsidR="0001168E" w:rsidRDefault="0001168E">
      <w:pPr>
        <w:pStyle w:val="CommentText"/>
      </w:pPr>
      <w:r>
        <w:rPr>
          <w:rStyle w:val="CommentReference"/>
        </w:rPr>
        <w:annotationRef/>
      </w:r>
      <w:r>
        <w:t>Can we discuss here how well the model performed? I realize the app provides PIs, but are there ways here to show that this is a good model fit?</w:t>
      </w:r>
    </w:p>
  </w:comment>
  <w:comment w:id="136" w:author="Jim Pleuss" w:date="2018-10-19T13:14:00Z" w:initials="JP">
    <w:p w14:paraId="2D63409E" w14:textId="75938D67" w:rsidR="00C353C4" w:rsidRDefault="00C353C4">
      <w:pPr>
        <w:pStyle w:val="CommentText"/>
      </w:pPr>
      <w:r>
        <w:rPr>
          <w:rStyle w:val="CommentReference"/>
        </w:rPr>
        <w:annotationRef/>
      </w:r>
      <w:r>
        <w:t xml:space="preserve">We can provide metrics like AIC/BIC and things such as RSE or MSE, but I don’t know how meaningful these things are if you are not comparing it to other models.  I think something very </w:t>
      </w:r>
      <w:r w:rsidR="00B71110">
        <w:t>meaningful</w:t>
      </w:r>
      <w:r>
        <w:t xml:space="preserve"> would be cross validation error, however, we shied away from doing CV because the sample size is relatively small.  This would make our test set RSE/MSE vary quite a bit.  We are happy to provide it, however, if you agree that something like this is useful?</w:t>
      </w:r>
    </w:p>
  </w:comment>
  <w:comment w:id="137" w:author="Jim Pleuss" w:date="2018-10-19T13:32:00Z" w:initials="JP">
    <w:p w14:paraId="7F5BBBD9" w14:textId="765E8221" w:rsidR="00B71110" w:rsidRDefault="00B71110">
      <w:pPr>
        <w:pStyle w:val="CommentText"/>
      </w:pPr>
      <w:r>
        <w:rPr>
          <w:rStyle w:val="CommentReference"/>
        </w:rPr>
        <w:annotationRef/>
      </w:r>
      <w:r>
        <w:t xml:space="preserve">Maybe instead of predictive power we say that the </w:t>
      </w:r>
      <w:r w:rsidR="002337A7">
        <w:t xml:space="preserve">“regression model outperforms both the Gaussian mixture and regularization methods based on BIC”    I want to shy away from saying prediction because we do not have a measure of prediction on out of sample data. </w:t>
      </w:r>
    </w:p>
  </w:comment>
  <w:comment w:id="138" w:author="Scott W Ducharme" w:date="2018-10-05T13:44:00Z" w:initials="SWD">
    <w:p w14:paraId="5033960B" w14:textId="3453F808" w:rsidR="0060793F" w:rsidRDefault="0060793F">
      <w:pPr>
        <w:pStyle w:val="CommentText"/>
      </w:pPr>
      <w:r>
        <w:rPr>
          <w:rStyle w:val="CommentReference"/>
        </w:rPr>
        <w:annotationRef/>
      </w:r>
      <w:r>
        <w:t>This is very cool!</w:t>
      </w:r>
    </w:p>
  </w:comment>
  <w:comment w:id="145" w:author="Scott W Ducharme" w:date="2018-10-04T15:56:00Z" w:initials="SWD">
    <w:p w14:paraId="6E3733E9" w14:textId="303FC53F" w:rsidR="00AA24EC" w:rsidRDefault="00AA24EC">
      <w:pPr>
        <w:pStyle w:val="CommentText"/>
      </w:pPr>
      <w:r>
        <w:rPr>
          <w:rStyle w:val="CommentReference"/>
        </w:rPr>
        <w:annotationRef/>
      </w:r>
      <w:r>
        <w:t xml:space="preserve">I am hoping we will be </w:t>
      </w:r>
      <w:r w:rsidR="00F02221">
        <w:t>able to provide precision</w:t>
      </w:r>
      <w:r w:rsidR="00930B87">
        <w:t>/accuracy measures</w:t>
      </w:r>
    </w:p>
  </w:comment>
  <w:comment w:id="146" w:author="Jim Pleuss" w:date="2018-10-19T13:34:00Z" w:initials="JP">
    <w:p w14:paraId="725D045A" w14:textId="5E4011E2" w:rsidR="00B71110" w:rsidRDefault="00B71110">
      <w:pPr>
        <w:pStyle w:val="CommentText"/>
      </w:pPr>
      <w:r>
        <w:rPr>
          <w:rStyle w:val="CommentReference"/>
        </w:rPr>
        <w:annotationRef/>
      </w:r>
      <w:r>
        <w:t xml:space="preserve">The prediction interval of steps / minute changes as a function of x.  The closer you are to the mean of x the more confident you are in the prediction.  I don’t really know how to communicate this, however. </w:t>
      </w:r>
    </w:p>
  </w:comment>
  <w:comment w:id="147" w:author="DoD Admin" w:date="2018-09-04T10:03:00Z" w:initials="DA">
    <w:p w14:paraId="19D51569" w14:textId="7785485A" w:rsidR="00C62B5C" w:rsidRDefault="00C62B5C" w:rsidP="00C62B5C">
      <w:pPr>
        <w:pStyle w:val="CommentText"/>
      </w:pPr>
      <w:r>
        <w:rPr>
          <w:rStyle w:val="CommentReference"/>
        </w:rPr>
        <w:annotationRef/>
      </w:r>
      <w:r w:rsidR="00DC7198">
        <w:t>This is just a little recommended paragraph for somewhere in the discussion portion on the tangible nature of the final model and the Shiny Application.</w:t>
      </w:r>
    </w:p>
  </w:comment>
  <w:comment w:id="148" w:author="Elroy Aguiar" w:date="2018-10-10T10:56:00Z" w:initials="EA">
    <w:p w14:paraId="5C0382DC" w14:textId="42AC78D4" w:rsidR="00A12998" w:rsidRDefault="00A12998">
      <w:pPr>
        <w:pStyle w:val="CommentText"/>
      </w:pPr>
      <w:r>
        <w:rPr>
          <w:rStyle w:val="CommentReference"/>
        </w:rPr>
        <w:annotationRef/>
      </w:r>
      <w:r w:rsidR="00F56CD4">
        <w:t>Provide and provide…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F78B0" w15:done="0"/>
  <w15:commentEx w15:paraId="0F39D258" w15:paraIdParent="11BF78B0" w15:done="0"/>
  <w15:commentEx w15:paraId="10E8BBFC" w15:done="0"/>
  <w15:commentEx w15:paraId="66BFD930" w15:paraIdParent="10E8BBFC" w15:done="0"/>
  <w15:commentEx w15:paraId="00D035A6" w15:done="0"/>
  <w15:commentEx w15:paraId="6231352E" w15:done="0"/>
  <w15:commentEx w15:paraId="18F5273F" w15:done="0"/>
  <w15:commentEx w15:paraId="18A921B1" w15:paraIdParent="18F5273F" w15:done="0"/>
  <w15:commentEx w15:paraId="7A71E454" w15:done="0"/>
  <w15:commentEx w15:paraId="5D1B6109" w15:paraIdParent="7A71E454" w15:done="0"/>
  <w15:commentEx w15:paraId="27C86018" w15:done="0"/>
  <w15:commentEx w15:paraId="08F6CD2D" w15:paraIdParent="27C86018" w15:done="0"/>
  <w15:commentEx w15:paraId="33727A72" w15:done="0"/>
  <w15:commentEx w15:paraId="21118C8B" w15:paraIdParent="33727A72" w15:done="0"/>
  <w15:commentEx w15:paraId="45BDC4CD" w15:done="0"/>
  <w15:commentEx w15:paraId="651EA720" w15:paraIdParent="45BDC4CD" w15:done="0"/>
  <w15:commentEx w15:paraId="2E7A4D2D" w15:done="0"/>
  <w15:commentEx w15:paraId="68BB1E93" w15:paraIdParent="2E7A4D2D" w15:done="0"/>
  <w15:commentEx w15:paraId="0362AFD3" w15:done="0"/>
  <w15:commentEx w15:paraId="4E6FC19D" w15:paraIdParent="0362AFD3" w15:done="0"/>
  <w15:commentEx w15:paraId="7169495F" w15:done="0"/>
  <w15:commentEx w15:paraId="5B1C7CB2" w15:paraIdParent="7169495F" w15:done="0"/>
  <w15:commentEx w15:paraId="00048239" w15:done="0"/>
  <w15:commentEx w15:paraId="4804635A" w15:done="0"/>
  <w15:commentEx w15:paraId="58FCD2EF" w15:paraIdParent="4804635A" w15:done="0"/>
  <w15:commentEx w15:paraId="4E742B9E" w15:paraIdParent="4804635A" w15:done="0"/>
  <w15:commentEx w15:paraId="6B6458B3" w15:done="0"/>
  <w15:commentEx w15:paraId="47F80BF6" w15:done="0"/>
  <w15:commentEx w15:paraId="2D63409E" w15:paraIdParent="47F80BF6" w15:done="0"/>
  <w15:commentEx w15:paraId="7F5BBBD9" w15:done="0"/>
  <w15:commentEx w15:paraId="5033960B" w15:done="0"/>
  <w15:commentEx w15:paraId="6E3733E9" w15:done="0"/>
  <w15:commentEx w15:paraId="725D045A" w15:paraIdParent="6E3733E9" w15:done="0"/>
  <w15:commentEx w15:paraId="19D51569" w15:done="0"/>
  <w15:commentEx w15:paraId="5C0382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BF78B0" w16cid:durableId="1F608D22"/>
  <w16cid:commentId w16cid:paraId="10E8BBFC" w16cid:durableId="1F61BEBD"/>
  <w16cid:commentId w16cid:paraId="66BFD930" w16cid:durableId="1F685011"/>
  <w16cid:commentId w16cid:paraId="00D035A6" w16cid:durableId="1F5C94B1"/>
  <w16cid:commentId w16cid:paraId="6231352E" w16cid:durableId="1F685091"/>
  <w16cid:commentId w16cid:paraId="18F5273F" w16cid:durableId="1F685616"/>
  <w16cid:commentId w16cid:paraId="18A921B1" w16cid:durableId="1F686719"/>
  <w16cid:commentId w16cid:paraId="7A71E454" w16cid:durableId="1F608C2D"/>
  <w16cid:commentId w16cid:paraId="27C86018" w16cid:durableId="1F607721"/>
  <w16cid:commentId w16cid:paraId="33727A72" w16cid:durableId="1F61C00F"/>
  <w16cid:commentId w16cid:paraId="45BDC4CD" w16cid:durableId="1F607762"/>
  <w16cid:commentId w16cid:paraId="2E7A4D2D" w16cid:durableId="1F608BD8"/>
  <w16cid:commentId w16cid:paraId="0362AFD3" w16cid:durableId="1F606D56"/>
  <w16cid:commentId w16cid:paraId="7169495F" w16cid:durableId="1F61C0A2"/>
  <w16cid:commentId w16cid:paraId="00048239" w16cid:durableId="1F61E8B9"/>
  <w16cid:commentId w16cid:paraId="4804635A" w16cid:durableId="1F317A79"/>
  <w16cid:commentId w16cid:paraId="58FCD2EF" w16cid:durableId="1F685836"/>
  <w16cid:commentId w16cid:paraId="4E742B9E" w16cid:durableId="1F686749"/>
  <w16cid:commentId w16cid:paraId="6B6458B3" w16cid:durableId="1F61E8B8"/>
  <w16cid:commentId w16cid:paraId="47F80BF6" w16cid:durableId="1F608B9D"/>
  <w16cid:commentId w16cid:paraId="5033960B" w16cid:durableId="1F61E925"/>
  <w16cid:commentId w16cid:paraId="6E3733E9" w16cid:durableId="1F60B691"/>
  <w16cid:commentId w16cid:paraId="19D51569" w16cid:durableId="1F606B51"/>
  <w16cid:commentId w16cid:paraId="5C0382DC" w16cid:durableId="1F6859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38EA1" w14:textId="77777777" w:rsidR="00F514D7" w:rsidRDefault="00F514D7" w:rsidP="00BB30EE">
      <w:pPr>
        <w:spacing w:line="240" w:lineRule="auto"/>
      </w:pPr>
      <w:r>
        <w:separator/>
      </w:r>
    </w:p>
  </w:endnote>
  <w:endnote w:type="continuationSeparator" w:id="0">
    <w:p w14:paraId="01CF6A6D" w14:textId="77777777" w:rsidR="00F514D7" w:rsidRDefault="00F514D7" w:rsidP="00BB3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05746186"/>
      <w:docPartObj>
        <w:docPartGallery w:val="Page Numbers (Bottom of Page)"/>
        <w:docPartUnique/>
      </w:docPartObj>
    </w:sdtPr>
    <w:sdtEndPr>
      <w:rPr>
        <w:rStyle w:val="PageNumber"/>
      </w:rPr>
    </w:sdtEndPr>
    <w:sdtContent>
      <w:p w14:paraId="7F2B885C" w14:textId="616B62F5" w:rsidR="00BB30EE" w:rsidRDefault="00BB30EE" w:rsidP="00043C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0E12E" w14:textId="77777777" w:rsidR="00BB30EE" w:rsidRDefault="00BB30EE" w:rsidP="00BB30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74704997"/>
      <w:docPartObj>
        <w:docPartGallery w:val="Page Numbers (Bottom of Page)"/>
        <w:docPartUnique/>
      </w:docPartObj>
    </w:sdtPr>
    <w:sdtEndPr>
      <w:rPr>
        <w:rStyle w:val="PageNumber"/>
      </w:rPr>
    </w:sdtEndPr>
    <w:sdtContent>
      <w:p w14:paraId="5C60B85B" w14:textId="7D112A3F" w:rsidR="00BB30EE" w:rsidRDefault="00BB30EE" w:rsidP="00043C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059A7">
          <w:rPr>
            <w:rStyle w:val="PageNumber"/>
            <w:noProof/>
          </w:rPr>
          <w:t>8</w:t>
        </w:r>
        <w:r>
          <w:rPr>
            <w:rStyle w:val="PageNumber"/>
          </w:rPr>
          <w:fldChar w:fldCharType="end"/>
        </w:r>
      </w:p>
    </w:sdtContent>
  </w:sdt>
  <w:p w14:paraId="3C2E6EE2" w14:textId="77777777" w:rsidR="00BB30EE" w:rsidRDefault="00BB30EE" w:rsidP="00BB30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5D388" w14:textId="77777777" w:rsidR="00F514D7" w:rsidRDefault="00F514D7" w:rsidP="00BB30EE">
      <w:pPr>
        <w:spacing w:line="240" w:lineRule="auto"/>
      </w:pPr>
      <w:r>
        <w:separator/>
      </w:r>
    </w:p>
  </w:footnote>
  <w:footnote w:type="continuationSeparator" w:id="0">
    <w:p w14:paraId="50017CB0" w14:textId="77777777" w:rsidR="00F514D7" w:rsidRDefault="00F514D7" w:rsidP="00BB30EE">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 Pleuss">
    <w15:presenceInfo w15:providerId="None" w15:userId="Jim Pleuss"/>
  </w15:person>
  <w15:person w15:author="Elroy Aguiar">
    <w15:presenceInfo w15:providerId="None" w15:userId="Elroy Aguiar"/>
  </w15:person>
  <w15:person w15:author="Anand Hariharan">
    <w15:presenceInfo w15:providerId="Windows Live" w15:userId="c930bb3f1ace62c3"/>
  </w15:person>
  <w15:person w15:author="DoD Admin">
    <w15:presenceInfo w15:providerId="None" w15:userId="DoD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5wswtfoa090betespprtz5vdwr0tt5222t&quot;&gt;My EndNote Library&lt;record-ids&gt;&lt;item&gt;921&lt;/item&gt;&lt;item&gt;990&lt;/item&gt;&lt;item&gt;1146&lt;/item&gt;&lt;item&gt;1298&lt;/item&gt;&lt;item&gt;1308&lt;/item&gt;&lt;item&gt;1337&lt;/item&gt;&lt;item&gt;1339&lt;/item&gt;&lt;item&gt;1340&lt;/item&gt;&lt;item&gt;1347&lt;/item&gt;&lt;/record-ids&gt;&lt;/item&gt;&lt;/Libraries&gt;"/>
  </w:docVars>
  <w:rsids>
    <w:rsidRoot w:val="002D6557"/>
    <w:rsid w:val="00007478"/>
    <w:rsid w:val="0001168E"/>
    <w:rsid w:val="00011842"/>
    <w:rsid w:val="00020E2C"/>
    <w:rsid w:val="000367BA"/>
    <w:rsid w:val="00057683"/>
    <w:rsid w:val="00060BCB"/>
    <w:rsid w:val="0007780C"/>
    <w:rsid w:val="00080FCA"/>
    <w:rsid w:val="00093E27"/>
    <w:rsid w:val="00096DF6"/>
    <w:rsid w:val="000A1797"/>
    <w:rsid w:val="000C787E"/>
    <w:rsid w:val="000C7C4E"/>
    <w:rsid w:val="00100763"/>
    <w:rsid w:val="00133E2A"/>
    <w:rsid w:val="00135748"/>
    <w:rsid w:val="00141876"/>
    <w:rsid w:val="00142B6E"/>
    <w:rsid w:val="001529D9"/>
    <w:rsid w:val="001608F7"/>
    <w:rsid w:val="001619B0"/>
    <w:rsid w:val="00166A54"/>
    <w:rsid w:val="001C4BAA"/>
    <w:rsid w:val="001C7290"/>
    <w:rsid w:val="001D5761"/>
    <w:rsid w:val="001F6253"/>
    <w:rsid w:val="00204F8B"/>
    <w:rsid w:val="002111D7"/>
    <w:rsid w:val="0022492E"/>
    <w:rsid w:val="002337A7"/>
    <w:rsid w:val="002441B6"/>
    <w:rsid w:val="002959E1"/>
    <w:rsid w:val="002A2319"/>
    <w:rsid w:val="002A4125"/>
    <w:rsid w:val="002A4A3F"/>
    <w:rsid w:val="002C0A09"/>
    <w:rsid w:val="002D6557"/>
    <w:rsid w:val="002D70B3"/>
    <w:rsid w:val="002E548A"/>
    <w:rsid w:val="002F6621"/>
    <w:rsid w:val="003201B2"/>
    <w:rsid w:val="00320907"/>
    <w:rsid w:val="0033276E"/>
    <w:rsid w:val="00344BCE"/>
    <w:rsid w:val="00360837"/>
    <w:rsid w:val="003870F2"/>
    <w:rsid w:val="00390496"/>
    <w:rsid w:val="003A4576"/>
    <w:rsid w:val="003A56BC"/>
    <w:rsid w:val="003B2616"/>
    <w:rsid w:val="003B34AC"/>
    <w:rsid w:val="003E0F8E"/>
    <w:rsid w:val="003E2EBE"/>
    <w:rsid w:val="003E5BF4"/>
    <w:rsid w:val="003F5D97"/>
    <w:rsid w:val="004059A7"/>
    <w:rsid w:val="004109BE"/>
    <w:rsid w:val="00420449"/>
    <w:rsid w:val="00427F1A"/>
    <w:rsid w:val="00445137"/>
    <w:rsid w:val="00484661"/>
    <w:rsid w:val="00490B21"/>
    <w:rsid w:val="004A10FB"/>
    <w:rsid w:val="004A1B83"/>
    <w:rsid w:val="004A68B5"/>
    <w:rsid w:val="004A6D9B"/>
    <w:rsid w:val="004C5699"/>
    <w:rsid w:val="004F731A"/>
    <w:rsid w:val="00510A9A"/>
    <w:rsid w:val="00511D3B"/>
    <w:rsid w:val="00516A71"/>
    <w:rsid w:val="00522B04"/>
    <w:rsid w:val="00525B87"/>
    <w:rsid w:val="005264C4"/>
    <w:rsid w:val="00536DFB"/>
    <w:rsid w:val="00541BDB"/>
    <w:rsid w:val="00546E0E"/>
    <w:rsid w:val="00547826"/>
    <w:rsid w:val="005542B8"/>
    <w:rsid w:val="00563AF9"/>
    <w:rsid w:val="0057433E"/>
    <w:rsid w:val="00586226"/>
    <w:rsid w:val="0059240C"/>
    <w:rsid w:val="00594ACC"/>
    <w:rsid w:val="005A0ECB"/>
    <w:rsid w:val="005B20D4"/>
    <w:rsid w:val="005B25DF"/>
    <w:rsid w:val="005B27F5"/>
    <w:rsid w:val="005F2152"/>
    <w:rsid w:val="005F2A5A"/>
    <w:rsid w:val="006026CF"/>
    <w:rsid w:val="0060793F"/>
    <w:rsid w:val="00611F45"/>
    <w:rsid w:val="00630E89"/>
    <w:rsid w:val="00634EE2"/>
    <w:rsid w:val="00645022"/>
    <w:rsid w:val="00667E0A"/>
    <w:rsid w:val="006745BC"/>
    <w:rsid w:val="00676B65"/>
    <w:rsid w:val="006A1E75"/>
    <w:rsid w:val="006B169D"/>
    <w:rsid w:val="006B20D1"/>
    <w:rsid w:val="006B2D12"/>
    <w:rsid w:val="006C565E"/>
    <w:rsid w:val="006D5EF8"/>
    <w:rsid w:val="006E3EFB"/>
    <w:rsid w:val="006E7CEF"/>
    <w:rsid w:val="006F676C"/>
    <w:rsid w:val="007138FC"/>
    <w:rsid w:val="00714BEF"/>
    <w:rsid w:val="00714FA3"/>
    <w:rsid w:val="00722A0F"/>
    <w:rsid w:val="00723A20"/>
    <w:rsid w:val="00752322"/>
    <w:rsid w:val="007550E4"/>
    <w:rsid w:val="0076421D"/>
    <w:rsid w:val="0076687A"/>
    <w:rsid w:val="00772E39"/>
    <w:rsid w:val="00781704"/>
    <w:rsid w:val="00784AA0"/>
    <w:rsid w:val="00786C71"/>
    <w:rsid w:val="00791429"/>
    <w:rsid w:val="0079149A"/>
    <w:rsid w:val="007A56AA"/>
    <w:rsid w:val="007A64F7"/>
    <w:rsid w:val="007B04F3"/>
    <w:rsid w:val="007B6D3A"/>
    <w:rsid w:val="007D5697"/>
    <w:rsid w:val="00800CDB"/>
    <w:rsid w:val="008055A6"/>
    <w:rsid w:val="00832955"/>
    <w:rsid w:val="0084326D"/>
    <w:rsid w:val="00847F17"/>
    <w:rsid w:val="00850CAB"/>
    <w:rsid w:val="00862CDB"/>
    <w:rsid w:val="008665B7"/>
    <w:rsid w:val="008756C8"/>
    <w:rsid w:val="008819EE"/>
    <w:rsid w:val="00884B05"/>
    <w:rsid w:val="00885FBD"/>
    <w:rsid w:val="008975B6"/>
    <w:rsid w:val="008B0688"/>
    <w:rsid w:val="008F1828"/>
    <w:rsid w:val="009021EE"/>
    <w:rsid w:val="0091635F"/>
    <w:rsid w:val="009200EF"/>
    <w:rsid w:val="00930B87"/>
    <w:rsid w:val="009317FC"/>
    <w:rsid w:val="00933D0A"/>
    <w:rsid w:val="00950E77"/>
    <w:rsid w:val="0097210E"/>
    <w:rsid w:val="009921F5"/>
    <w:rsid w:val="009A0BC1"/>
    <w:rsid w:val="009A12CC"/>
    <w:rsid w:val="009B0D2B"/>
    <w:rsid w:val="009B1870"/>
    <w:rsid w:val="009B4C2B"/>
    <w:rsid w:val="009C33C3"/>
    <w:rsid w:val="009D2872"/>
    <w:rsid w:val="00A07B5C"/>
    <w:rsid w:val="00A12998"/>
    <w:rsid w:val="00A21539"/>
    <w:rsid w:val="00A256E9"/>
    <w:rsid w:val="00A33A68"/>
    <w:rsid w:val="00A362A3"/>
    <w:rsid w:val="00A469FD"/>
    <w:rsid w:val="00A51A8C"/>
    <w:rsid w:val="00A52B0F"/>
    <w:rsid w:val="00A53914"/>
    <w:rsid w:val="00A6168E"/>
    <w:rsid w:val="00A71EB4"/>
    <w:rsid w:val="00A9411B"/>
    <w:rsid w:val="00AA24EC"/>
    <w:rsid w:val="00AB5B83"/>
    <w:rsid w:val="00AC649C"/>
    <w:rsid w:val="00AE2F15"/>
    <w:rsid w:val="00AF55C1"/>
    <w:rsid w:val="00B04F2E"/>
    <w:rsid w:val="00B41DE0"/>
    <w:rsid w:val="00B442CD"/>
    <w:rsid w:val="00B44351"/>
    <w:rsid w:val="00B557C9"/>
    <w:rsid w:val="00B57C4E"/>
    <w:rsid w:val="00B706BB"/>
    <w:rsid w:val="00B71110"/>
    <w:rsid w:val="00B77D3B"/>
    <w:rsid w:val="00B94C28"/>
    <w:rsid w:val="00BA03C0"/>
    <w:rsid w:val="00BB221A"/>
    <w:rsid w:val="00BB30EE"/>
    <w:rsid w:val="00BB3D67"/>
    <w:rsid w:val="00BC260A"/>
    <w:rsid w:val="00BC2CD3"/>
    <w:rsid w:val="00BD07B2"/>
    <w:rsid w:val="00BD0B1C"/>
    <w:rsid w:val="00BD2831"/>
    <w:rsid w:val="00BE19E9"/>
    <w:rsid w:val="00BF389A"/>
    <w:rsid w:val="00C020B3"/>
    <w:rsid w:val="00C058C1"/>
    <w:rsid w:val="00C22838"/>
    <w:rsid w:val="00C30332"/>
    <w:rsid w:val="00C34DB0"/>
    <w:rsid w:val="00C353C4"/>
    <w:rsid w:val="00C35FE1"/>
    <w:rsid w:val="00C37484"/>
    <w:rsid w:val="00C6279E"/>
    <w:rsid w:val="00C62B5C"/>
    <w:rsid w:val="00C768F4"/>
    <w:rsid w:val="00C86E24"/>
    <w:rsid w:val="00C904ED"/>
    <w:rsid w:val="00CB5C3F"/>
    <w:rsid w:val="00CC23DD"/>
    <w:rsid w:val="00CC6928"/>
    <w:rsid w:val="00CD380B"/>
    <w:rsid w:val="00CD5B3E"/>
    <w:rsid w:val="00CE203F"/>
    <w:rsid w:val="00D00CBB"/>
    <w:rsid w:val="00D04493"/>
    <w:rsid w:val="00D06349"/>
    <w:rsid w:val="00D127B5"/>
    <w:rsid w:val="00D135E1"/>
    <w:rsid w:val="00D25C99"/>
    <w:rsid w:val="00D30A89"/>
    <w:rsid w:val="00D46067"/>
    <w:rsid w:val="00D627AB"/>
    <w:rsid w:val="00D7778E"/>
    <w:rsid w:val="00DA00D9"/>
    <w:rsid w:val="00DA1C18"/>
    <w:rsid w:val="00DA1DCF"/>
    <w:rsid w:val="00DB147E"/>
    <w:rsid w:val="00DB5BEF"/>
    <w:rsid w:val="00DC18BA"/>
    <w:rsid w:val="00DC4D0D"/>
    <w:rsid w:val="00DC7198"/>
    <w:rsid w:val="00DD3C74"/>
    <w:rsid w:val="00DD4560"/>
    <w:rsid w:val="00DD68AA"/>
    <w:rsid w:val="00DF289A"/>
    <w:rsid w:val="00DF5D1E"/>
    <w:rsid w:val="00E13EBB"/>
    <w:rsid w:val="00E150E7"/>
    <w:rsid w:val="00E36976"/>
    <w:rsid w:val="00E37379"/>
    <w:rsid w:val="00E70CC0"/>
    <w:rsid w:val="00E74170"/>
    <w:rsid w:val="00E772BF"/>
    <w:rsid w:val="00E80CC5"/>
    <w:rsid w:val="00E8506F"/>
    <w:rsid w:val="00E93412"/>
    <w:rsid w:val="00EA1DC7"/>
    <w:rsid w:val="00EA56C3"/>
    <w:rsid w:val="00EA652B"/>
    <w:rsid w:val="00EB281E"/>
    <w:rsid w:val="00EC2739"/>
    <w:rsid w:val="00EC4F37"/>
    <w:rsid w:val="00ED0C02"/>
    <w:rsid w:val="00EE7560"/>
    <w:rsid w:val="00EF53C3"/>
    <w:rsid w:val="00F02221"/>
    <w:rsid w:val="00F046A5"/>
    <w:rsid w:val="00F203E7"/>
    <w:rsid w:val="00F23A74"/>
    <w:rsid w:val="00F26619"/>
    <w:rsid w:val="00F37614"/>
    <w:rsid w:val="00F50D63"/>
    <w:rsid w:val="00F514D7"/>
    <w:rsid w:val="00F52646"/>
    <w:rsid w:val="00F55F03"/>
    <w:rsid w:val="00F56CD4"/>
    <w:rsid w:val="00F62978"/>
    <w:rsid w:val="00F73419"/>
    <w:rsid w:val="00F74543"/>
    <w:rsid w:val="00F8723A"/>
    <w:rsid w:val="00FB3913"/>
    <w:rsid w:val="00FC130C"/>
    <w:rsid w:val="00FC1895"/>
    <w:rsid w:val="00FC35FF"/>
    <w:rsid w:val="00FC4B18"/>
    <w:rsid w:val="00FD6242"/>
    <w:rsid w:val="00F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F756"/>
  <w15:chartTrackingRefBased/>
  <w15:docId w15:val="{A8F022CF-E0A0-794B-81D8-0C955F38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828"/>
    <w:pPr>
      <w:spacing w:line="480" w:lineRule="auto"/>
    </w:pPr>
    <w:rPr>
      <w:rFonts w:ascii="Arial" w:hAnsi="Arial" w:cs="Arial"/>
    </w:rPr>
  </w:style>
  <w:style w:type="paragraph" w:styleId="Heading1">
    <w:name w:val="heading 1"/>
    <w:basedOn w:val="Normal"/>
    <w:next w:val="Normal"/>
    <w:link w:val="Heading1Char"/>
    <w:uiPriority w:val="9"/>
    <w:qFormat/>
    <w:rsid w:val="00FD6242"/>
    <w:pPr>
      <w:keepNext/>
      <w:keepLines/>
      <w:spacing w:before="240"/>
      <w:outlineLvl w:val="0"/>
    </w:pPr>
    <w:rPr>
      <w:rFonts w:eastAsiaTheme="majorEastAsia"/>
      <w:b/>
      <w:color w:val="000000" w:themeColor="text1"/>
      <w:sz w:val="32"/>
      <w:szCs w:val="28"/>
    </w:rPr>
  </w:style>
  <w:style w:type="paragraph" w:styleId="Heading2">
    <w:name w:val="heading 2"/>
    <w:basedOn w:val="Normal"/>
    <w:next w:val="Normal"/>
    <w:link w:val="Heading2Char"/>
    <w:uiPriority w:val="9"/>
    <w:unhideWhenUsed/>
    <w:qFormat/>
    <w:rsid w:val="00FD6242"/>
    <w:pPr>
      <w:keepNext/>
      <w:keepLines/>
      <w:spacing w:before="40"/>
      <w:outlineLvl w:val="1"/>
    </w:pPr>
    <w:rPr>
      <w:rFonts w:eastAsiaTheme="majorEastAsia"/>
      <w:b/>
      <w:color w:val="000000" w:themeColor="text1"/>
    </w:rPr>
  </w:style>
  <w:style w:type="paragraph" w:styleId="Heading3">
    <w:name w:val="heading 3"/>
    <w:basedOn w:val="Normal"/>
    <w:next w:val="Normal"/>
    <w:link w:val="Heading3Char"/>
    <w:uiPriority w:val="9"/>
    <w:unhideWhenUsed/>
    <w:qFormat/>
    <w:rsid w:val="00C37484"/>
    <w:pPr>
      <w:keepNext/>
      <w:keepLines/>
      <w:spacing w:before="40"/>
      <w:outlineLvl w:val="2"/>
    </w:pPr>
    <w:rPr>
      <w:rFonts w:eastAsiaTheme="majorEastAsia"/>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CBB"/>
    <w:pPr>
      <w:contextualSpacing/>
    </w:pPr>
    <w:rPr>
      <w:rFonts w:eastAsiaTheme="majorEastAsia"/>
      <w:spacing w:val="-10"/>
      <w:kern w:val="28"/>
      <w:sz w:val="36"/>
      <w:szCs w:val="36"/>
    </w:rPr>
  </w:style>
  <w:style w:type="character" w:customStyle="1" w:styleId="TitleChar">
    <w:name w:val="Title Char"/>
    <w:basedOn w:val="DefaultParagraphFont"/>
    <w:link w:val="Title"/>
    <w:uiPriority w:val="10"/>
    <w:rsid w:val="00D00CBB"/>
    <w:rPr>
      <w:rFonts w:ascii="Arial" w:eastAsiaTheme="majorEastAsia" w:hAnsi="Arial" w:cs="Arial"/>
      <w:spacing w:val="-10"/>
      <w:kern w:val="28"/>
      <w:sz w:val="36"/>
      <w:szCs w:val="36"/>
    </w:rPr>
  </w:style>
  <w:style w:type="character" w:customStyle="1" w:styleId="Heading1Char">
    <w:name w:val="Heading 1 Char"/>
    <w:basedOn w:val="DefaultParagraphFont"/>
    <w:link w:val="Heading1"/>
    <w:uiPriority w:val="9"/>
    <w:rsid w:val="00FD6242"/>
    <w:rPr>
      <w:rFonts w:ascii="Arial" w:eastAsiaTheme="majorEastAsia" w:hAnsi="Arial" w:cs="Arial"/>
      <w:b/>
      <w:color w:val="000000" w:themeColor="text1"/>
      <w:sz w:val="32"/>
      <w:szCs w:val="28"/>
    </w:rPr>
  </w:style>
  <w:style w:type="character" w:customStyle="1" w:styleId="Heading2Char">
    <w:name w:val="Heading 2 Char"/>
    <w:basedOn w:val="DefaultParagraphFont"/>
    <w:link w:val="Heading2"/>
    <w:uiPriority w:val="9"/>
    <w:rsid w:val="00FD6242"/>
    <w:rPr>
      <w:rFonts w:ascii="Arial" w:eastAsiaTheme="majorEastAsia" w:hAnsi="Arial" w:cs="Arial"/>
      <w:b/>
      <w:color w:val="000000" w:themeColor="text1"/>
    </w:rPr>
  </w:style>
  <w:style w:type="character" w:styleId="CommentReference">
    <w:name w:val="annotation reference"/>
    <w:basedOn w:val="DefaultParagraphFont"/>
    <w:uiPriority w:val="99"/>
    <w:semiHidden/>
    <w:unhideWhenUsed/>
    <w:rsid w:val="00F50D63"/>
    <w:rPr>
      <w:sz w:val="16"/>
      <w:szCs w:val="16"/>
    </w:rPr>
  </w:style>
  <w:style w:type="paragraph" w:styleId="CommentText">
    <w:name w:val="annotation text"/>
    <w:basedOn w:val="Normal"/>
    <w:link w:val="CommentTextChar"/>
    <w:uiPriority w:val="99"/>
    <w:semiHidden/>
    <w:unhideWhenUsed/>
    <w:rsid w:val="00F50D63"/>
    <w:pPr>
      <w:spacing w:line="240" w:lineRule="auto"/>
    </w:pPr>
    <w:rPr>
      <w:sz w:val="20"/>
      <w:szCs w:val="20"/>
    </w:rPr>
  </w:style>
  <w:style w:type="character" w:customStyle="1" w:styleId="CommentTextChar">
    <w:name w:val="Comment Text Char"/>
    <w:basedOn w:val="DefaultParagraphFont"/>
    <w:link w:val="CommentText"/>
    <w:uiPriority w:val="99"/>
    <w:semiHidden/>
    <w:rsid w:val="00F50D6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50D63"/>
    <w:rPr>
      <w:b/>
      <w:bCs/>
    </w:rPr>
  </w:style>
  <w:style w:type="character" w:customStyle="1" w:styleId="CommentSubjectChar">
    <w:name w:val="Comment Subject Char"/>
    <w:basedOn w:val="CommentTextChar"/>
    <w:link w:val="CommentSubject"/>
    <w:uiPriority w:val="99"/>
    <w:semiHidden/>
    <w:rsid w:val="00F50D63"/>
    <w:rPr>
      <w:rFonts w:ascii="Arial" w:hAnsi="Arial" w:cs="Arial"/>
      <w:b/>
      <w:bCs/>
      <w:sz w:val="20"/>
      <w:szCs w:val="20"/>
    </w:rPr>
  </w:style>
  <w:style w:type="paragraph" w:styleId="BalloonText">
    <w:name w:val="Balloon Text"/>
    <w:basedOn w:val="Normal"/>
    <w:link w:val="BalloonTextChar"/>
    <w:uiPriority w:val="99"/>
    <w:semiHidden/>
    <w:unhideWhenUsed/>
    <w:rsid w:val="00F50D6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D63"/>
    <w:rPr>
      <w:rFonts w:ascii="Times New Roman" w:hAnsi="Times New Roman" w:cs="Times New Roman"/>
      <w:sz w:val="18"/>
      <w:szCs w:val="18"/>
    </w:rPr>
  </w:style>
  <w:style w:type="character" w:customStyle="1" w:styleId="Heading3Char">
    <w:name w:val="Heading 3 Char"/>
    <w:basedOn w:val="DefaultParagraphFont"/>
    <w:link w:val="Heading3"/>
    <w:uiPriority w:val="9"/>
    <w:rsid w:val="00C37484"/>
    <w:rPr>
      <w:rFonts w:ascii="Arial" w:eastAsiaTheme="majorEastAsia" w:hAnsi="Arial" w:cs="Arial"/>
      <w:i/>
      <w:color w:val="000000" w:themeColor="text1"/>
    </w:rPr>
  </w:style>
  <w:style w:type="paragraph" w:styleId="Footer">
    <w:name w:val="footer"/>
    <w:basedOn w:val="Normal"/>
    <w:link w:val="FooterChar"/>
    <w:uiPriority w:val="99"/>
    <w:unhideWhenUsed/>
    <w:rsid w:val="00BB30EE"/>
    <w:pPr>
      <w:tabs>
        <w:tab w:val="center" w:pos="4680"/>
        <w:tab w:val="right" w:pos="9360"/>
      </w:tabs>
      <w:spacing w:line="240" w:lineRule="auto"/>
    </w:pPr>
  </w:style>
  <w:style w:type="character" w:customStyle="1" w:styleId="FooterChar">
    <w:name w:val="Footer Char"/>
    <w:basedOn w:val="DefaultParagraphFont"/>
    <w:link w:val="Footer"/>
    <w:uiPriority w:val="99"/>
    <w:rsid w:val="00BB30EE"/>
    <w:rPr>
      <w:rFonts w:ascii="Arial" w:hAnsi="Arial" w:cs="Arial"/>
    </w:rPr>
  </w:style>
  <w:style w:type="character" w:styleId="PageNumber">
    <w:name w:val="page number"/>
    <w:basedOn w:val="DefaultParagraphFont"/>
    <w:uiPriority w:val="99"/>
    <w:semiHidden/>
    <w:unhideWhenUsed/>
    <w:rsid w:val="00BB30EE"/>
  </w:style>
  <w:style w:type="character" w:styleId="LineNumber">
    <w:name w:val="line number"/>
    <w:basedOn w:val="DefaultParagraphFont"/>
    <w:uiPriority w:val="99"/>
    <w:semiHidden/>
    <w:unhideWhenUsed/>
    <w:rsid w:val="00BB30EE"/>
  </w:style>
  <w:style w:type="character" w:styleId="Hyperlink">
    <w:name w:val="Hyperlink"/>
    <w:basedOn w:val="DefaultParagraphFont"/>
    <w:uiPriority w:val="99"/>
    <w:unhideWhenUsed/>
    <w:rsid w:val="00060BCB"/>
    <w:rPr>
      <w:color w:val="0563C1" w:themeColor="hyperlink"/>
      <w:u w:val="single"/>
    </w:rPr>
  </w:style>
  <w:style w:type="paragraph" w:customStyle="1" w:styleId="EndNoteBibliographyTitle">
    <w:name w:val="EndNote Bibliography Title"/>
    <w:basedOn w:val="Normal"/>
    <w:link w:val="EndNoteBibliographyTitleChar"/>
    <w:rsid w:val="0091635F"/>
    <w:pPr>
      <w:jc w:val="center"/>
    </w:pPr>
    <w:rPr>
      <w:sz w:val="22"/>
    </w:rPr>
  </w:style>
  <w:style w:type="character" w:customStyle="1" w:styleId="EndNoteBibliographyTitleChar">
    <w:name w:val="EndNote Bibliography Title Char"/>
    <w:basedOn w:val="DefaultParagraphFont"/>
    <w:link w:val="EndNoteBibliographyTitle"/>
    <w:rsid w:val="0091635F"/>
    <w:rPr>
      <w:rFonts w:ascii="Arial" w:hAnsi="Arial" w:cs="Arial"/>
      <w:sz w:val="22"/>
    </w:rPr>
  </w:style>
  <w:style w:type="paragraph" w:customStyle="1" w:styleId="EndNoteBibliography">
    <w:name w:val="EndNote Bibliography"/>
    <w:basedOn w:val="Normal"/>
    <w:link w:val="EndNoteBibliographyChar"/>
    <w:rsid w:val="0091635F"/>
    <w:pPr>
      <w:spacing w:line="240" w:lineRule="auto"/>
    </w:pPr>
    <w:rPr>
      <w:sz w:val="22"/>
    </w:rPr>
  </w:style>
  <w:style w:type="character" w:customStyle="1" w:styleId="EndNoteBibliographyChar">
    <w:name w:val="EndNote Bibliography Char"/>
    <w:basedOn w:val="DefaultParagraphFont"/>
    <w:link w:val="EndNoteBibliography"/>
    <w:rsid w:val="0091635F"/>
    <w:rPr>
      <w:rFonts w:ascii="Arial" w:hAnsi="Arial" w:cs="Arial"/>
      <w:sz w:val="22"/>
    </w:rPr>
  </w:style>
  <w:style w:type="character" w:customStyle="1" w:styleId="UnresolvedMention">
    <w:name w:val="Unresolved Mention"/>
    <w:basedOn w:val="DefaultParagraphFont"/>
    <w:uiPriority w:val="99"/>
    <w:semiHidden/>
    <w:unhideWhenUsed/>
    <w:rsid w:val="00516A71"/>
    <w:rPr>
      <w:color w:val="605E5C"/>
      <w:shd w:val="clear" w:color="auto" w:fill="E1DFDD"/>
    </w:rPr>
  </w:style>
  <w:style w:type="table" w:styleId="TableGrid">
    <w:name w:val="Table Grid"/>
    <w:basedOn w:val="TableNormal"/>
    <w:uiPriority w:val="39"/>
    <w:rsid w:val="009C3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1F45"/>
    <w:pPr>
      <w:spacing w:line="240" w:lineRule="auto"/>
    </w:pPr>
    <w:rPr>
      <w:rFonts w:ascii="Calibri" w:hAnsi="Calibri" w:cstheme="minorBidi"/>
      <w:sz w:val="22"/>
      <w:szCs w:val="21"/>
    </w:rPr>
  </w:style>
  <w:style w:type="character" w:customStyle="1" w:styleId="PlainTextChar">
    <w:name w:val="Plain Text Char"/>
    <w:basedOn w:val="DefaultParagraphFont"/>
    <w:link w:val="PlainText"/>
    <w:uiPriority w:val="99"/>
    <w:rsid w:val="00611F45"/>
    <w:rPr>
      <w:rFonts w:ascii="Calibri" w:hAnsi="Calibri"/>
      <w:sz w:val="22"/>
      <w:szCs w:val="21"/>
    </w:rPr>
  </w:style>
  <w:style w:type="paragraph" w:styleId="NoSpacing">
    <w:name w:val="No Spacing"/>
    <w:uiPriority w:val="1"/>
    <w:qFormat/>
    <w:rsid w:val="00C62B5C"/>
    <w:rPr>
      <w:sz w:val="22"/>
      <w:szCs w:val="22"/>
    </w:rPr>
  </w:style>
  <w:style w:type="paragraph" w:styleId="Caption">
    <w:name w:val="caption"/>
    <w:basedOn w:val="Normal"/>
    <w:next w:val="Normal"/>
    <w:uiPriority w:val="35"/>
    <w:unhideWhenUsed/>
    <w:qFormat/>
    <w:rsid w:val="00C62B5C"/>
    <w:pPr>
      <w:spacing w:after="200" w:line="240" w:lineRule="auto"/>
    </w:pPr>
    <w:rPr>
      <w:rFonts w:ascii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C62B5C"/>
    <w:pPr>
      <w:spacing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62B5C"/>
    <w:rPr>
      <w:sz w:val="20"/>
      <w:szCs w:val="20"/>
    </w:rPr>
  </w:style>
  <w:style w:type="character" w:styleId="FootnoteReference">
    <w:name w:val="footnote reference"/>
    <w:basedOn w:val="DefaultParagraphFont"/>
    <w:uiPriority w:val="99"/>
    <w:semiHidden/>
    <w:unhideWhenUsed/>
    <w:rsid w:val="00C62B5C"/>
    <w:rPr>
      <w:vertAlign w:val="superscript"/>
    </w:rPr>
  </w:style>
  <w:style w:type="paragraph" w:styleId="Revision">
    <w:name w:val="Revision"/>
    <w:hidden/>
    <w:uiPriority w:val="99"/>
    <w:semiHidden/>
    <w:rsid w:val="0057433E"/>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RAN.R-project.org/package=AGD"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ctudorlocke@umas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CEA9F-96AC-4336-9FFF-AEAB70D8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3474</Words>
  <Characters>19804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Elroy Aguiar</dc:creator>
  <cp:keywords/>
  <dc:description/>
  <cp:lastModifiedBy>Jim Pleuss</cp:lastModifiedBy>
  <cp:revision>2</cp:revision>
  <dcterms:created xsi:type="dcterms:W3CDTF">2018-10-19T19:31:00Z</dcterms:created>
  <dcterms:modified xsi:type="dcterms:W3CDTF">2018-10-19T19:31:00Z</dcterms:modified>
</cp:coreProperties>
</file>