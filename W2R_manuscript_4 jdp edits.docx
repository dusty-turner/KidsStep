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719F7" w14:textId="2B8D669E" w:rsidR="00902FD2" w:rsidRPr="003D3406" w:rsidRDefault="00862CDB" w:rsidP="00BB30EE">
      <w:pPr>
        <w:pStyle w:val="Title"/>
      </w:pPr>
      <w:r w:rsidRPr="003D3406">
        <w:t>Classifying</w:t>
      </w:r>
      <w:r w:rsidR="00344BCE" w:rsidRPr="003D3406">
        <w:t xml:space="preserve"> Gait Behavio</w:t>
      </w:r>
      <w:r w:rsidR="00096DF6" w:rsidRPr="003D3406">
        <w:t>r in Children and Adolescents: A</w:t>
      </w:r>
      <w:r w:rsidR="00344BCE" w:rsidRPr="003D3406">
        <w:t xml:space="preserve"> </w:t>
      </w:r>
      <w:r w:rsidR="00096DF6" w:rsidRPr="003D3406">
        <w:t xml:space="preserve">Multiple Regression </w:t>
      </w:r>
      <w:r w:rsidR="000C7C4E" w:rsidRPr="003D3406">
        <w:t>Approach</w:t>
      </w:r>
      <w:r w:rsidR="00344BCE" w:rsidRPr="003D3406">
        <w:t xml:space="preserve"> </w:t>
      </w:r>
      <w:r w:rsidRPr="003D3406">
        <w:t>Using Cadence to Predict</w:t>
      </w:r>
      <w:r w:rsidR="00344BCE" w:rsidRPr="003D3406">
        <w:t xml:space="preserve"> the Walk-to-Run Transition</w:t>
      </w:r>
    </w:p>
    <w:p w14:paraId="637B1EC4" w14:textId="77777777" w:rsidR="00060BCB" w:rsidRPr="003D3406" w:rsidRDefault="00060BCB" w:rsidP="00060BCB"/>
    <w:p w14:paraId="4D58D936" w14:textId="4CBFFFB9" w:rsidR="00060BCB" w:rsidRPr="003D3406" w:rsidRDefault="00141876" w:rsidP="00060BCB">
      <w:r w:rsidRPr="003D3406">
        <w:t>Scott W. Ducharme</w:t>
      </w:r>
      <w:r w:rsidRPr="003D3406">
        <w:rPr>
          <w:vertAlign w:val="superscript"/>
        </w:rPr>
        <w:t>1</w:t>
      </w:r>
      <w:r w:rsidRPr="003D3406">
        <w:t xml:space="preserve">, Dusty </w:t>
      </w:r>
      <w:r w:rsidR="00E74170" w:rsidRPr="003D3406">
        <w:t xml:space="preserve">S. </w:t>
      </w:r>
      <w:r w:rsidRPr="003D3406">
        <w:t>Turner</w:t>
      </w:r>
      <w:r w:rsidRPr="003D3406">
        <w:rPr>
          <w:vertAlign w:val="superscript"/>
        </w:rPr>
        <w:t>2</w:t>
      </w:r>
      <w:r w:rsidRPr="003D3406">
        <w:t>,</w:t>
      </w:r>
      <w:r w:rsidR="00E74170" w:rsidRPr="003D3406">
        <w:t xml:space="preserve"> James D. Pleuss</w:t>
      </w:r>
      <w:r w:rsidR="00E74170" w:rsidRPr="003D3406">
        <w:rPr>
          <w:vertAlign w:val="superscript"/>
        </w:rPr>
        <w:t>2</w:t>
      </w:r>
      <w:r w:rsidR="00E74170" w:rsidRPr="003D3406">
        <w:t>,</w:t>
      </w:r>
      <w:r w:rsidRPr="003D3406">
        <w:t xml:space="preserve"> Aston K. McCullough</w:t>
      </w:r>
      <w:r w:rsidRPr="003D3406">
        <w:rPr>
          <w:vertAlign w:val="superscript"/>
        </w:rPr>
        <w:t>1</w:t>
      </w:r>
      <w:r w:rsidRPr="003D3406">
        <w:t>, Christopher C. Moore</w:t>
      </w:r>
      <w:r w:rsidR="00E74170" w:rsidRPr="003D3406">
        <w:rPr>
          <w:vertAlign w:val="superscript"/>
        </w:rPr>
        <w:t>1</w:t>
      </w:r>
      <w:r w:rsidRPr="003D3406">
        <w:t xml:space="preserve">, </w:t>
      </w:r>
      <w:r w:rsidR="00BD07B2" w:rsidRPr="003D3406">
        <w:t xml:space="preserve">John M. </w:t>
      </w:r>
      <w:proofErr w:type="spellStart"/>
      <w:r w:rsidR="00BD07B2" w:rsidRPr="003D3406">
        <w:t>Schuna</w:t>
      </w:r>
      <w:proofErr w:type="spellEnd"/>
      <w:r w:rsidR="00BD07B2" w:rsidRPr="003D3406">
        <w:t xml:space="preserve"> Jr</w:t>
      </w:r>
      <w:r w:rsidR="00BD07B2" w:rsidRPr="003D3406">
        <w:rPr>
          <w:vertAlign w:val="superscript"/>
        </w:rPr>
        <w:t>3</w:t>
      </w:r>
      <w:r w:rsidR="00BD07B2" w:rsidRPr="003D3406">
        <w:t xml:space="preserve">, </w:t>
      </w:r>
      <w:r w:rsidR="00E74170" w:rsidRPr="003D3406">
        <w:t xml:space="preserve">Diana </w:t>
      </w:r>
      <w:r w:rsidR="001608F7" w:rsidRPr="003D3406">
        <w:t xml:space="preserve">M. </w:t>
      </w:r>
      <w:r w:rsidR="00E74170" w:rsidRPr="003D3406">
        <w:t>Thomas</w:t>
      </w:r>
      <w:r w:rsidR="00E74170" w:rsidRPr="003D3406">
        <w:rPr>
          <w:vertAlign w:val="superscript"/>
        </w:rPr>
        <w:t>2</w:t>
      </w:r>
      <w:r w:rsidR="00DD68AA" w:rsidRPr="003D3406">
        <w:t>,</w:t>
      </w:r>
      <w:r w:rsidR="00E74170" w:rsidRPr="003D3406">
        <w:t xml:space="preserve"> Catrine Tudor-Locke</w:t>
      </w:r>
      <w:r w:rsidR="00E74170" w:rsidRPr="003D3406">
        <w:rPr>
          <w:vertAlign w:val="superscript"/>
        </w:rPr>
        <w:t>1*</w:t>
      </w:r>
      <w:r w:rsidR="00DD68AA" w:rsidRPr="003D3406">
        <w:rPr>
          <w:vertAlign w:val="superscript"/>
        </w:rPr>
        <w:t xml:space="preserve">, </w:t>
      </w:r>
      <w:r w:rsidR="00DD68AA" w:rsidRPr="003D3406">
        <w:t>&amp; Elroy J. Aguiar</w:t>
      </w:r>
      <w:r w:rsidR="00DD68AA" w:rsidRPr="003D3406">
        <w:rPr>
          <w:vertAlign w:val="superscript"/>
        </w:rPr>
        <w:t>1</w:t>
      </w:r>
    </w:p>
    <w:p w14:paraId="6491D358" w14:textId="6B7B85FB" w:rsidR="00060BCB" w:rsidRPr="003D3406" w:rsidRDefault="00060BCB" w:rsidP="007550E4">
      <w:pPr>
        <w:spacing w:line="240" w:lineRule="auto"/>
        <w:rPr>
          <w:i/>
        </w:rPr>
      </w:pPr>
      <w:r w:rsidRPr="003D3406">
        <w:rPr>
          <w:i/>
          <w:vertAlign w:val="superscript"/>
        </w:rPr>
        <w:t>1</w:t>
      </w:r>
      <w:r w:rsidR="00E74170" w:rsidRPr="003D3406">
        <w:rPr>
          <w:i/>
        </w:rPr>
        <w:t>Physical Activity &amp; Health Laboratory, Department of Kinesiology, University of Massachusetts</w:t>
      </w:r>
      <w:r w:rsidR="00BB3D67" w:rsidRPr="003D3406">
        <w:rPr>
          <w:i/>
        </w:rPr>
        <w:t>-Amherst</w:t>
      </w:r>
      <w:r w:rsidR="00E74170" w:rsidRPr="003D3406">
        <w:rPr>
          <w:i/>
        </w:rPr>
        <w:t>, Amherst</w:t>
      </w:r>
      <w:r w:rsidR="007550E4" w:rsidRPr="003D3406">
        <w:rPr>
          <w:i/>
        </w:rPr>
        <w:t>, Massachusetts</w:t>
      </w:r>
    </w:p>
    <w:p w14:paraId="1CB288AE" w14:textId="2E769E7D" w:rsidR="00E74170" w:rsidRPr="003D3406" w:rsidRDefault="001608F7" w:rsidP="007550E4">
      <w:pPr>
        <w:spacing w:line="240" w:lineRule="auto"/>
        <w:rPr>
          <w:i/>
        </w:rPr>
      </w:pPr>
      <w:r w:rsidRPr="003D3406">
        <w:rPr>
          <w:i/>
          <w:vertAlign w:val="superscript"/>
        </w:rPr>
        <w:t>2</w:t>
      </w:r>
      <w:r w:rsidRPr="003D3406">
        <w:rPr>
          <w:i/>
        </w:rPr>
        <w:t>Department of Mathematical Sciences, United States Military Academy-West Point</w:t>
      </w:r>
      <w:r w:rsidR="00BB3D67" w:rsidRPr="003D3406">
        <w:rPr>
          <w:i/>
        </w:rPr>
        <w:t xml:space="preserve">, West Point, </w:t>
      </w:r>
      <w:r w:rsidR="007550E4" w:rsidRPr="003D3406">
        <w:rPr>
          <w:i/>
        </w:rPr>
        <w:t>New York</w:t>
      </w:r>
    </w:p>
    <w:p w14:paraId="39DE6B6C" w14:textId="77777777" w:rsidR="00FC1895" w:rsidRPr="003D3406" w:rsidRDefault="00BD07B2" w:rsidP="000074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i/>
          <w:color w:val="000000"/>
        </w:rPr>
      </w:pPr>
      <w:r w:rsidRPr="003D3406">
        <w:rPr>
          <w:i/>
          <w:vertAlign w:val="superscript"/>
        </w:rPr>
        <w:t>3</w:t>
      </w:r>
      <w:r w:rsidR="00007478" w:rsidRPr="003D3406">
        <w:rPr>
          <w:i/>
          <w:color w:val="000000"/>
        </w:rPr>
        <w:t xml:space="preserve">School of Biological and Population Health Sciences, Oregon State University, </w:t>
      </w:r>
    </w:p>
    <w:p w14:paraId="018C3CB3" w14:textId="213B1D18" w:rsidR="00BD07B2" w:rsidRPr="003D3406" w:rsidRDefault="00007478" w:rsidP="000074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i/>
          <w:color w:val="000000"/>
        </w:rPr>
      </w:pPr>
      <w:r w:rsidRPr="003D3406">
        <w:rPr>
          <w:i/>
          <w:color w:val="000000"/>
        </w:rPr>
        <w:t xml:space="preserve">Corvallis, </w:t>
      </w:r>
      <w:r w:rsidR="007550E4" w:rsidRPr="003D3406">
        <w:rPr>
          <w:i/>
          <w:color w:val="000000"/>
        </w:rPr>
        <w:t>Oregon</w:t>
      </w:r>
    </w:p>
    <w:p w14:paraId="4965B1EE" w14:textId="77777777" w:rsidR="00060BCB" w:rsidRPr="003D3406" w:rsidRDefault="00060BCB" w:rsidP="00060BCB"/>
    <w:p w14:paraId="5D67E4EE" w14:textId="06D6AF63" w:rsidR="00060BCB" w:rsidRPr="003D3406" w:rsidRDefault="00E74170" w:rsidP="00060BCB">
      <w:pPr>
        <w:rPr>
          <w:b/>
        </w:rPr>
      </w:pPr>
      <w:r w:rsidRPr="003D3406">
        <w:rPr>
          <w:b/>
        </w:rPr>
        <w:t>*</w:t>
      </w:r>
      <w:r w:rsidR="00060BCB" w:rsidRPr="003D3406">
        <w:rPr>
          <w:b/>
        </w:rPr>
        <w:t xml:space="preserve">Corresponding author: </w:t>
      </w:r>
    </w:p>
    <w:p w14:paraId="584FD70C" w14:textId="52149438" w:rsidR="000C7C4E" w:rsidRPr="003D3406" w:rsidRDefault="000C7C4E" w:rsidP="00060BCB">
      <w:r w:rsidRPr="003D3406">
        <w:t>Catrine Tudor-Locke, PhD, FNAK, FACSM</w:t>
      </w:r>
    </w:p>
    <w:p w14:paraId="5AA15235" w14:textId="77777777" w:rsidR="00060BCB" w:rsidRPr="003D3406" w:rsidRDefault="00060BCB" w:rsidP="00060BCB">
      <w:r w:rsidRPr="003D3406">
        <w:t>Department of Kinesiology</w:t>
      </w:r>
    </w:p>
    <w:p w14:paraId="79DB97B6" w14:textId="77777777" w:rsidR="00060BCB" w:rsidRPr="003D3406" w:rsidRDefault="00060BCB" w:rsidP="00060BCB">
      <w:r w:rsidRPr="003D3406">
        <w:t>University of Massachusetts Amherst</w:t>
      </w:r>
    </w:p>
    <w:p w14:paraId="785826DC" w14:textId="77777777" w:rsidR="00060BCB" w:rsidRPr="003D3406" w:rsidRDefault="00060BCB" w:rsidP="00060BCB">
      <w:r w:rsidRPr="003D3406">
        <w:t xml:space="preserve">160A </w:t>
      </w:r>
      <w:proofErr w:type="spellStart"/>
      <w:r w:rsidRPr="003D3406">
        <w:t>Totman</w:t>
      </w:r>
      <w:proofErr w:type="spellEnd"/>
      <w:r w:rsidRPr="003D3406">
        <w:t xml:space="preserve"> Building</w:t>
      </w:r>
    </w:p>
    <w:p w14:paraId="68D7CEF7" w14:textId="77777777" w:rsidR="00060BCB" w:rsidRPr="003D3406" w:rsidRDefault="00060BCB" w:rsidP="00060BCB">
      <w:r w:rsidRPr="003D3406">
        <w:t xml:space="preserve">30 Eastman Lane </w:t>
      </w:r>
    </w:p>
    <w:p w14:paraId="3A2BBC1D" w14:textId="77777777" w:rsidR="00060BCB" w:rsidRPr="003D3406" w:rsidRDefault="00060BCB" w:rsidP="00060BCB">
      <w:r w:rsidRPr="003D3406">
        <w:t xml:space="preserve">Amherst, MA, 01003 </w:t>
      </w:r>
    </w:p>
    <w:p w14:paraId="3ADC6AF8" w14:textId="77777777" w:rsidR="00060BCB" w:rsidRPr="003D3406" w:rsidRDefault="00060BCB" w:rsidP="00060BCB">
      <w:r w:rsidRPr="003D3406">
        <w:t>Phone: +1 413 545 1583</w:t>
      </w:r>
    </w:p>
    <w:p w14:paraId="35007C0B" w14:textId="5160C48A" w:rsidR="00060BCB" w:rsidRPr="003D3406" w:rsidRDefault="00060BCB" w:rsidP="00060BCB">
      <w:r w:rsidRPr="003D3406">
        <w:t xml:space="preserve">Email: </w:t>
      </w:r>
      <w:hyperlink r:id="rId7" w:history="1">
        <w:r w:rsidR="00516A71" w:rsidRPr="003D3406">
          <w:rPr>
            <w:rStyle w:val="Hyperlink"/>
          </w:rPr>
          <w:t>ctudorlocke@umass.edu</w:t>
        </w:r>
      </w:hyperlink>
    </w:p>
    <w:p w14:paraId="208560A6" w14:textId="7DF8897C" w:rsidR="00536DFB" w:rsidRPr="003D3406" w:rsidRDefault="00536DFB" w:rsidP="008F1828">
      <w:pPr>
        <w:pStyle w:val="Heading1"/>
        <w:rPr>
          <w:sz w:val="24"/>
          <w:szCs w:val="24"/>
        </w:rPr>
      </w:pPr>
      <w:r w:rsidRPr="003D3406">
        <w:rPr>
          <w:sz w:val="24"/>
          <w:szCs w:val="24"/>
        </w:rPr>
        <w:lastRenderedPageBreak/>
        <w:t>Abstract</w:t>
      </w:r>
    </w:p>
    <w:p w14:paraId="30210474" w14:textId="40B0E163" w:rsidR="00536DFB" w:rsidRPr="003D3406" w:rsidRDefault="00536DFB" w:rsidP="008F1828">
      <w:r w:rsidRPr="003D3406">
        <w:rPr>
          <w:b/>
        </w:rPr>
        <w:t>Background:</w:t>
      </w:r>
      <w:r w:rsidR="00693A38" w:rsidRPr="003D3406">
        <w:t xml:space="preserve"> The transition from walking to running </w:t>
      </w:r>
      <w:r w:rsidR="00DF1F4F">
        <w:t>occurs</w:t>
      </w:r>
      <w:r w:rsidR="00693A38" w:rsidRPr="003D3406">
        <w:t xml:space="preserve"> in adults at around 140 steps/minute. It is currently unknown when this transition occurs in children and adolescents, or to what extent individual characteristics, such as age </w:t>
      </w:r>
      <w:r w:rsidR="00445EFB">
        <w:t>or</w:t>
      </w:r>
      <w:r w:rsidR="00693A38" w:rsidRPr="003D3406">
        <w:t xml:space="preserve"> leg length</w:t>
      </w:r>
      <w:r w:rsidR="00445EFB">
        <w:t>, impact this threshold</w:t>
      </w:r>
      <w:r w:rsidR="00693A38" w:rsidRPr="003D3406">
        <w:t xml:space="preserve">. </w:t>
      </w:r>
      <w:r w:rsidR="00ED204C" w:rsidRPr="003D3406">
        <w:t>Understanding which cadences correspond to walking versus running better informs physical activity research using wearable sensors.</w:t>
      </w:r>
    </w:p>
    <w:p w14:paraId="162974DF" w14:textId="55629A4B" w:rsidR="00536DFB" w:rsidRPr="003D3406" w:rsidRDefault="00536DFB" w:rsidP="008F1828">
      <w:r w:rsidRPr="003D3406">
        <w:rPr>
          <w:b/>
        </w:rPr>
        <w:t>Purpose:</w:t>
      </w:r>
      <w:r w:rsidR="00693A38" w:rsidRPr="003D3406">
        <w:rPr>
          <w:b/>
        </w:rPr>
        <w:t xml:space="preserve"> </w:t>
      </w:r>
      <w:r w:rsidR="00693A38" w:rsidRPr="003D3406">
        <w:t xml:space="preserve">To develop a model to predict </w:t>
      </w:r>
      <w:ins w:id="0" w:author="DoD_Admin" w:date="2019-04-19T11:18:00Z">
        <w:r w:rsidR="009F792B">
          <w:t xml:space="preserve">the cadences at which </w:t>
        </w:r>
      </w:ins>
      <w:ins w:id="1" w:author="DoD_Admin" w:date="2019-04-19T11:19:00Z">
        <w:r w:rsidR="009F792B" w:rsidRPr="003D3406">
          <w:t xml:space="preserve">individuals 6-20 years old </w:t>
        </w:r>
        <w:r w:rsidR="009F792B">
          <w:t xml:space="preserve">will be walking </w:t>
        </w:r>
      </w:ins>
      <w:ins w:id="2" w:author="DoD_Admin" w:date="2019-04-19T11:20:00Z">
        <w:r w:rsidR="004305A7">
          <w:t xml:space="preserve">or running </w:t>
        </w:r>
      </w:ins>
      <w:ins w:id="3" w:author="DoD_Admin" w:date="2019-04-19T11:19:00Z">
        <w:r w:rsidR="009F792B">
          <w:t xml:space="preserve">using </w:t>
        </w:r>
      </w:ins>
      <w:r w:rsidR="00693A38" w:rsidRPr="003D3406">
        <w:t>age- and anthropometry-specific preferred transition cadences</w:t>
      </w:r>
      <w:del w:id="4" w:author="DoD_Admin" w:date="2019-04-19T11:19:00Z">
        <w:r w:rsidR="00693A38" w:rsidRPr="003D3406" w:rsidDel="009F792B">
          <w:delText xml:space="preserve"> in individuals 6-20 years old</w:delText>
        </w:r>
      </w:del>
      <w:r w:rsidR="00693A38" w:rsidRPr="003D3406">
        <w:t>.</w:t>
      </w:r>
    </w:p>
    <w:p w14:paraId="5F429591" w14:textId="4CBD1390" w:rsidR="00536DFB" w:rsidRPr="003D3406" w:rsidRDefault="00536DFB" w:rsidP="008F1828">
      <w:r w:rsidRPr="003D3406">
        <w:rPr>
          <w:b/>
        </w:rPr>
        <w:t>Methods:</w:t>
      </w:r>
      <w:r w:rsidR="00E02F9B" w:rsidRPr="003D3406">
        <w:rPr>
          <w:b/>
        </w:rPr>
        <w:t xml:space="preserve"> </w:t>
      </w:r>
      <w:r w:rsidR="00354F2C" w:rsidRPr="003D3406">
        <w:t>Sixty-nine</w:t>
      </w:r>
      <w:r w:rsidR="00E02F9B" w:rsidRPr="003D3406">
        <w:t xml:space="preserve"> children and adolescents 6 to 20 years</w:t>
      </w:r>
      <w:r w:rsidR="00C1163E">
        <w:t xml:space="preserve"> of age</w:t>
      </w:r>
      <w:r w:rsidR="00E02F9B" w:rsidRPr="003D3406">
        <w:t xml:space="preserve"> performed sequentially faster </w:t>
      </w:r>
      <w:r w:rsidR="00C85EEE">
        <w:t xml:space="preserve">5-min </w:t>
      </w:r>
      <w:r w:rsidR="00E02F9B" w:rsidRPr="003D3406">
        <w:t xml:space="preserve">treadmill walking trials, starting at </w:t>
      </w:r>
      <w:r w:rsidR="003812F2">
        <w:t>0</w:t>
      </w:r>
      <w:r w:rsidR="00E02F9B" w:rsidRPr="003D3406">
        <w:t>.</w:t>
      </w:r>
      <w:r w:rsidR="003812F2">
        <w:t>22</w:t>
      </w:r>
      <w:r w:rsidR="00E02F9B" w:rsidRPr="003D3406">
        <w:t xml:space="preserve"> m/</w:t>
      </w:r>
      <w:r w:rsidR="003812F2">
        <w:t>s</w:t>
      </w:r>
      <w:r w:rsidR="00E02F9B" w:rsidRPr="003D3406">
        <w:t xml:space="preserve"> (i.e., 0.5 mph) and increasing </w:t>
      </w:r>
      <w:r w:rsidR="00C85EEE">
        <w:t>by</w:t>
      </w:r>
      <w:r w:rsidR="00E02F9B" w:rsidRPr="003D3406">
        <w:t xml:space="preserve"> </w:t>
      </w:r>
      <w:r w:rsidR="003812F2">
        <w:t>0.22</w:t>
      </w:r>
      <w:r w:rsidR="00E02F9B" w:rsidRPr="003D3406">
        <w:t xml:space="preserve"> m/</w:t>
      </w:r>
      <w:r w:rsidR="003812F2">
        <w:t>s</w:t>
      </w:r>
      <w:r w:rsidR="00E02F9B" w:rsidRPr="003D3406">
        <w:t xml:space="preserve"> unti</w:t>
      </w:r>
      <w:r w:rsidR="000B3DCE" w:rsidRPr="003D3406">
        <w:t>l</w:t>
      </w:r>
      <w:r w:rsidR="00E02F9B" w:rsidRPr="003D3406">
        <w:t xml:space="preserve"> completion of the trial</w:t>
      </w:r>
      <w:r w:rsidR="00C85EEE">
        <w:t xml:space="preserve"> </w:t>
      </w:r>
      <w:r w:rsidR="00E02F9B" w:rsidRPr="003D3406">
        <w:t>during which participants freely chose to run</w:t>
      </w:r>
      <w:r w:rsidR="000B3DCE" w:rsidRPr="003D3406">
        <w:t>.</w:t>
      </w:r>
      <w:r w:rsidR="005A3C8F">
        <w:t xml:space="preserve"> Trials </w:t>
      </w:r>
      <w:r w:rsidR="00C85EEE">
        <w:t xml:space="preserve">were separated </w:t>
      </w:r>
      <w:r w:rsidR="005A3C8F">
        <w:t>by a 2-minute standing rest.</w:t>
      </w:r>
      <w:r w:rsidR="008646BF" w:rsidRPr="003D3406">
        <w:t xml:space="preserve"> Cadence</w:t>
      </w:r>
      <w:r w:rsidR="00D10C26" w:rsidRPr="003D3406">
        <w:t xml:space="preserve"> (steps/minute) was quantified via hand tally counting.</w:t>
      </w:r>
      <w:r w:rsidR="005A3C8F">
        <w:t xml:space="preserve"> </w:t>
      </w:r>
      <w:r w:rsidR="008D5952">
        <w:t xml:space="preserve">After identifying the best subset of </w:t>
      </w:r>
      <w:r w:rsidR="005A3C8F">
        <w:t>parameters</w:t>
      </w:r>
      <w:r w:rsidR="00A8130D">
        <w:t xml:space="preserve"> </w:t>
      </w:r>
      <w:r w:rsidR="008D5952">
        <w:t>to</w:t>
      </w:r>
      <w:r w:rsidR="00A8130D">
        <w:t xml:space="preserve"> inform this transition</w:t>
      </w:r>
      <w:r w:rsidR="005A3C8F">
        <w:t xml:space="preserve">, a multiple regression model was </w:t>
      </w:r>
      <w:r w:rsidR="008D5952">
        <w:t>developed.</w:t>
      </w:r>
    </w:p>
    <w:p w14:paraId="370D1955" w14:textId="2A00FFE4" w:rsidR="00536DFB" w:rsidRPr="003D3406" w:rsidRDefault="00536DFB" w:rsidP="008F1828">
      <w:r w:rsidRPr="003D3406">
        <w:rPr>
          <w:b/>
        </w:rPr>
        <w:t>Results:</w:t>
      </w:r>
      <w:r w:rsidR="00AC58A7" w:rsidRPr="003D3406">
        <w:t xml:space="preserve"> </w:t>
      </w:r>
      <w:r w:rsidR="00D321BE" w:rsidRPr="003D3406">
        <w:t xml:space="preserve">The results of the multiple regression analysis revealed a simple mathematical equation </w:t>
      </w:r>
      <w:r w:rsidR="00217A1F">
        <w:t xml:space="preserve">that </w:t>
      </w:r>
      <w:r w:rsidR="00D321BE" w:rsidRPr="003D3406">
        <w:t>can be used to estimate the</w:t>
      </w:r>
      <w:r w:rsidR="008D5952">
        <w:t xml:space="preserve"> preferred transition cadence using</w:t>
      </w:r>
      <w:r w:rsidR="00D321BE" w:rsidRPr="003D3406">
        <w:t xml:space="preserve"> age, height, mass, and </w:t>
      </w:r>
      <w:proofErr w:type="spellStart"/>
      <w:r w:rsidR="00D321BE" w:rsidRPr="003D3406">
        <w:t>BMIz</w:t>
      </w:r>
      <w:proofErr w:type="spellEnd"/>
      <w:r w:rsidR="008D5952">
        <w:t xml:space="preserve">. </w:t>
      </w:r>
    </w:p>
    <w:p w14:paraId="4AF70935" w14:textId="17775BEA" w:rsidR="00080FCA" w:rsidRPr="003D3406" w:rsidRDefault="00536DFB" w:rsidP="008F1828">
      <w:r w:rsidRPr="003D3406">
        <w:rPr>
          <w:b/>
        </w:rPr>
        <w:t>Conclusions:</w:t>
      </w:r>
      <w:r w:rsidR="00AC58A7" w:rsidRPr="003D3406">
        <w:t xml:space="preserve"> Th</w:t>
      </w:r>
      <w:r w:rsidR="00850DC4">
        <w:t>e</w:t>
      </w:r>
      <w:r w:rsidR="00CF176F" w:rsidRPr="003D3406">
        <w:t xml:space="preserve"> preferred transition cadence </w:t>
      </w:r>
      <w:r w:rsidR="00850DC4">
        <w:t>represents</w:t>
      </w:r>
      <w:r w:rsidR="00CF176F" w:rsidRPr="003D3406">
        <w:t xml:space="preserve"> </w:t>
      </w:r>
      <w:r w:rsidR="00850DC4">
        <w:t xml:space="preserve">a simple and </w:t>
      </w:r>
      <w:r w:rsidR="00217A1F">
        <w:t>practical</w:t>
      </w:r>
      <w:r w:rsidR="00850DC4">
        <w:t xml:space="preserve"> measure to</w:t>
      </w:r>
      <w:r w:rsidR="00CF176F" w:rsidRPr="003D3406">
        <w:t xml:space="preserve"> characterize gait behavior from activity monitors in children and adolescents.</w:t>
      </w:r>
      <w:r w:rsidR="00850DC4">
        <w:t xml:space="preserve"> Moreover, herein we provide an equation and </w:t>
      </w:r>
      <w:r w:rsidR="006B1B8D">
        <w:t>an open access online app</w:t>
      </w:r>
      <w:r w:rsidR="00850DC4">
        <w:t xml:space="preserve"> </w:t>
      </w:r>
      <w:r w:rsidR="006B1B8D">
        <w:t xml:space="preserve">that practitioners or clinicians can use </w:t>
      </w:r>
      <w:r w:rsidR="00850DC4">
        <w:t>to obtain individual-specific preferred transition cadence.</w:t>
      </w:r>
    </w:p>
    <w:p w14:paraId="165B72B0" w14:textId="77777777" w:rsidR="00CF176F" w:rsidRPr="003D3406" w:rsidRDefault="00CF176F" w:rsidP="008F1828"/>
    <w:p w14:paraId="02290528" w14:textId="468D0716" w:rsidR="00080FCA" w:rsidRPr="003D3406" w:rsidRDefault="00080FCA" w:rsidP="008F1828">
      <w:r w:rsidRPr="003D3406">
        <w:rPr>
          <w:b/>
        </w:rPr>
        <w:t>Keywords</w:t>
      </w:r>
      <w:r w:rsidR="007A64F7" w:rsidRPr="003D3406">
        <w:rPr>
          <w:b/>
        </w:rPr>
        <w:t>:</w:t>
      </w:r>
      <w:r w:rsidR="00ED204C" w:rsidRPr="003D3406">
        <w:rPr>
          <w:b/>
        </w:rPr>
        <w:t xml:space="preserve"> </w:t>
      </w:r>
      <w:r w:rsidR="00ED204C" w:rsidRPr="003D3406">
        <w:t>preferred transition speed, step frequency, locomotion, physical activity,</w:t>
      </w:r>
      <w:r w:rsidR="00B06525">
        <w:t xml:space="preserve"> preferred transition cadence</w:t>
      </w:r>
    </w:p>
    <w:p w14:paraId="7AB78D45" w14:textId="77777777" w:rsidR="00DD3C74" w:rsidRPr="003D3406" w:rsidRDefault="00DD3C74" w:rsidP="008F1828">
      <w:pPr>
        <w:rPr>
          <w:rFonts w:eastAsiaTheme="majorEastAsia"/>
          <w:color w:val="000000" w:themeColor="text1"/>
        </w:rPr>
      </w:pPr>
      <w:r w:rsidRPr="003D3406">
        <w:br w:type="page"/>
      </w:r>
    </w:p>
    <w:p w14:paraId="6EB383AE" w14:textId="77777777" w:rsidR="00D00CBB" w:rsidRPr="003D3406" w:rsidRDefault="00FD6242" w:rsidP="008F1828">
      <w:pPr>
        <w:pStyle w:val="Heading1"/>
        <w:rPr>
          <w:sz w:val="24"/>
          <w:szCs w:val="24"/>
        </w:rPr>
      </w:pPr>
      <w:r w:rsidRPr="003D3406">
        <w:rPr>
          <w:sz w:val="24"/>
          <w:szCs w:val="24"/>
        </w:rPr>
        <w:lastRenderedPageBreak/>
        <w:t>Introduction</w:t>
      </w:r>
    </w:p>
    <w:p w14:paraId="5E2122E9" w14:textId="5F7FFDD3" w:rsidR="004A10FB" w:rsidRPr="003D3406" w:rsidRDefault="000367BA" w:rsidP="008F1828">
      <w:r w:rsidRPr="003D3406">
        <w:tab/>
        <w:t xml:space="preserve">During </w:t>
      </w:r>
      <w:r w:rsidR="004C5699" w:rsidRPr="003D3406">
        <w:t xml:space="preserve">upright </w:t>
      </w:r>
      <w:r w:rsidRPr="003D3406">
        <w:t xml:space="preserve">locomotion, </w:t>
      </w:r>
      <w:r w:rsidR="000C787E" w:rsidRPr="003D3406">
        <w:t>i</w:t>
      </w:r>
      <w:r w:rsidR="00E150E7" w:rsidRPr="003D3406">
        <w:t>ndividuals generally choose to walk</w:t>
      </w:r>
      <w:r w:rsidR="009021EE" w:rsidRPr="003D3406">
        <w:t xml:space="preserve"> at </w:t>
      </w:r>
      <w:r w:rsidR="00E150E7" w:rsidRPr="003D3406">
        <w:t>relatively slow speeds (i.e., &lt;</w:t>
      </w:r>
      <w:r w:rsidR="009021EE" w:rsidRPr="003D3406">
        <w:t xml:space="preserve"> </w:t>
      </w:r>
      <w:r w:rsidR="00D321BE" w:rsidRPr="003D3406">
        <w:t>2</w:t>
      </w:r>
      <w:r w:rsidR="00E150E7" w:rsidRPr="003D3406">
        <w:t>.</w:t>
      </w:r>
      <w:r w:rsidR="00D321BE" w:rsidRPr="003D3406">
        <w:t>0</w:t>
      </w:r>
      <w:r w:rsidR="00E150E7" w:rsidRPr="003D3406">
        <w:t xml:space="preserve"> m/s) and run at faster speeds (i.e., &gt; </w:t>
      </w:r>
      <w:r w:rsidR="00D321BE" w:rsidRPr="003D3406">
        <w:t>2</w:t>
      </w:r>
      <w:r w:rsidR="00E150E7" w:rsidRPr="003D3406">
        <w:t>.</w:t>
      </w:r>
      <w:r w:rsidR="00D321BE" w:rsidRPr="003D3406">
        <w:t>0</w:t>
      </w:r>
      <w:r w:rsidR="00E150E7" w:rsidRPr="003D3406">
        <w:t xml:space="preserve"> m/s)</w:t>
      </w:r>
      <w:r w:rsidR="00D321BE" w:rsidRPr="003D3406">
        <w:t xml:space="preserve"> </w:t>
      </w:r>
      <w:r w:rsidR="00D321BE" w:rsidRPr="003D3406">
        <w:fldChar w:fldCharType="begin"/>
      </w:r>
      <w:r w:rsidR="00D321BE" w:rsidRPr="003D3406">
        <w:instrText xml:space="preserve"> ADDIN EN.CITE &lt;EndNote&gt;&lt;Cite&gt;&lt;Author&gt;Alexander&lt;/Author&gt;&lt;Year&gt;2002&lt;/Year&gt;&lt;RecNum&gt;1335&lt;/RecNum&gt;&lt;DisplayText&gt;(Alexander, 2002)&lt;/DisplayText&gt;&lt;record&gt;&lt;rec-number&gt;1335&lt;/rec-number&gt;&lt;foreign-keys&gt;&lt;key app="EN" db-id="9r5wswtfoa090betespprtz5vdwr0tt5222t" timestamp="1538405218"&gt;1335&lt;/key&gt;&lt;key app="ENWeb" db-id=""&gt;0&lt;/key&gt;&lt;/foreign-keys&gt;&lt;ref-type name="Journal Article"&gt;17&lt;/ref-type&gt;&lt;contributors&gt;&lt;authors&gt;&lt;author&gt;Alexander, R. M.&lt;/author&gt;&lt;/authors&gt;&lt;/contributors&gt;&lt;auth-address&gt;School of Biology, University of Leeds, Leeds LS2 9JT, United Kingdom. r.m.alexander@leeds.ac.uk&lt;/auth-address&gt;&lt;titles&gt;&lt;title&gt;Energetics and optimization of human walking and running: the 2000 Raymond Pearl memorial lecture&lt;/title&gt;&lt;secondary-title&gt;American Journal of Human Biology&lt;/secondary-title&gt;&lt;alt-title&gt;Am J Hum Biol&lt;/alt-title&gt;&lt;/titles&gt;&lt;alt-periodical&gt;&lt;full-title&gt;Am J Hum Biol&lt;/full-title&gt;&lt;/alt-periodical&gt;&lt;pages&gt;641-648&lt;/pages&gt;&lt;volume&gt;14&lt;/volume&gt;&lt;number&gt;5&lt;/number&gt;&lt;edition&gt;2002/08/31&lt;/edition&gt;&lt;keywords&gt;&lt;keyword&gt;Biomechanical Phenomena&lt;/keyword&gt;&lt;keyword&gt;Energy Metabolism/*physiology&lt;/keyword&gt;&lt;keyword&gt;Gait/*physiology&lt;/keyword&gt;&lt;keyword&gt;Humans&lt;/keyword&gt;&lt;keyword&gt;Models, Biological&lt;/keyword&gt;&lt;keyword&gt;Running/*physiology&lt;/keyword&gt;&lt;keyword&gt;Walking/*physiology&lt;/keyword&gt;&lt;/keywords&gt;&lt;dates&gt;&lt;year&gt;2002&lt;/year&gt;&lt;pub-dates&gt;&lt;date&gt;Sep-Oct&lt;/date&gt;&lt;/pub-dates&gt;&lt;/dates&gt;&lt;isbn&gt;1042-0533 (Print)&amp;#xD;1042-0533 (Linking)&lt;/isbn&gt;&lt;accession-num&gt;12203818&lt;/accession-num&gt;&lt;urls&gt;&lt;related-urls&gt;&lt;url&gt;https://www.ncbi.nlm.nih.gov/pubmed/12203818&lt;/url&gt;&lt;/related-urls&gt;&lt;/urls&gt;&lt;electronic-resource-num&gt;10.1002/ajhb.10067&lt;/electronic-resource-num&gt;&lt;/record&gt;&lt;/Cite&gt;&lt;/EndNote&gt;</w:instrText>
      </w:r>
      <w:r w:rsidR="00D321BE" w:rsidRPr="003D3406">
        <w:fldChar w:fldCharType="separate"/>
      </w:r>
      <w:r w:rsidR="00D321BE" w:rsidRPr="003D3406">
        <w:rPr>
          <w:noProof/>
        </w:rPr>
        <w:t>(Alexander, 2002)</w:t>
      </w:r>
      <w:r w:rsidR="00D321BE" w:rsidRPr="003D3406">
        <w:fldChar w:fldCharType="end"/>
      </w:r>
      <w:r w:rsidR="00E150E7" w:rsidRPr="003D3406">
        <w:t>.</w:t>
      </w:r>
      <w:r w:rsidR="004F731A" w:rsidRPr="003D3406">
        <w:t xml:space="preserve"> When</w:t>
      </w:r>
      <w:r w:rsidR="009B0D2B" w:rsidRPr="003D3406">
        <w:t xml:space="preserve"> individual</w:t>
      </w:r>
      <w:r w:rsidR="0050778A">
        <w:t>s</w:t>
      </w:r>
      <w:r w:rsidR="009B0D2B" w:rsidRPr="003D3406">
        <w:t xml:space="preserve"> </w:t>
      </w:r>
      <w:r w:rsidR="004F731A" w:rsidRPr="003D3406">
        <w:t xml:space="preserve">progressively </w:t>
      </w:r>
      <w:r w:rsidR="009B0D2B" w:rsidRPr="003D3406">
        <w:t>increase their locomotor</w:t>
      </w:r>
      <w:r w:rsidR="004F731A" w:rsidRPr="003D3406">
        <w:t xml:space="preserve"> </w:t>
      </w:r>
      <w:r w:rsidR="004A1B83" w:rsidRPr="003D3406">
        <w:t>speeds, the</w:t>
      </w:r>
      <w:r w:rsidR="004F731A" w:rsidRPr="003D3406">
        <w:t xml:space="preserve"> transition from walking to running</w:t>
      </w:r>
      <w:r w:rsidR="00B94C28" w:rsidRPr="003D3406">
        <w:t xml:space="preserve"> appears</w:t>
      </w:r>
      <w:r w:rsidR="004F731A" w:rsidRPr="003D3406">
        <w:t xml:space="preserve"> spontaneous.</w:t>
      </w:r>
      <w:r w:rsidR="00E150E7" w:rsidRPr="003D3406">
        <w:t xml:space="preserve"> </w:t>
      </w:r>
      <w:r w:rsidR="00563AF9" w:rsidRPr="003D3406">
        <w:t xml:space="preserve">Numerous studies have attempted to explain this </w:t>
      </w:r>
      <w:r w:rsidR="00516A71" w:rsidRPr="003D3406">
        <w:t xml:space="preserve">preferred transition speed (PTS) </w:t>
      </w:r>
      <w:r w:rsidR="00667E0A" w:rsidRPr="003D3406">
        <w:t>phenomenon</w:t>
      </w:r>
      <w:r w:rsidR="006B169D" w:rsidRPr="003D3406">
        <w:t>. For example,</w:t>
      </w:r>
      <w:r w:rsidR="00BD0B1C" w:rsidRPr="003D3406">
        <w:t xml:space="preserve"> </w:t>
      </w:r>
      <w:r w:rsidR="00563AF9" w:rsidRPr="003D3406">
        <w:t>the</w:t>
      </w:r>
      <w:r w:rsidR="00667E0A" w:rsidRPr="003D3406">
        <w:t xml:space="preserve"> </w:t>
      </w:r>
      <w:r w:rsidR="00B706BB" w:rsidRPr="003D3406">
        <w:t>transition to running</w:t>
      </w:r>
      <w:r w:rsidR="00667E0A" w:rsidRPr="003D3406">
        <w:t xml:space="preserve"> </w:t>
      </w:r>
      <w:r w:rsidR="00563AF9" w:rsidRPr="003D3406">
        <w:t>may occur</w:t>
      </w:r>
      <w:r w:rsidR="007D5697" w:rsidRPr="003D3406">
        <w:t xml:space="preserve"> because</w:t>
      </w:r>
      <w:r w:rsidR="00563AF9" w:rsidRPr="003D3406">
        <w:t>, compared to running</w:t>
      </w:r>
      <w:r w:rsidR="009B0D2B" w:rsidRPr="003D3406">
        <w:t xml:space="preserve"> at a given speed</w:t>
      </w:r>
      <w:r w:rsidR="00563AF9" w:rsidRPr="003D3406">
        <w:t>,</w:t>
      </w:r>
      <w:r w:rsidR="008975B6" w:rsidRPr="003D3406">
        <w:t xml:space="preserve"> fast walking</w:t>
      </w:r>
      <w:r w:rsidR="009B0D2B" w:rsidRPr="003D3406">
        <w:t xml:space="preserve"> at that same speed</w:t>
      </w:r>
      <w:r w:rsidR="00676B65" w:rsidRPr="003D3406">
        <w:t xml:space="preserve"> correlate</w:t>
      </w:r>
      <w:r w:rsidR="008975B6" w:rsidRPr="003D3406">
        <w:t>s</w:t>
      </w:r>
      <w:r w:rsidR="00676B65" w:rsidRPr="003D3406">
        <w:t xml:space="preserve"> to reduced stability</w:t>
      </w:r>
      <w:r w:rsidR="004A1B83" w:rsidRPr="003D3406">
        <w:t xml:space="preserve"> </w:t>
      </w:r>
      <w:r w:rsidR="008975B6" w:rsidRPr="003D3406">
        <w:fldChar w:fldCharType="begin"/>
      </w:r>
      <w:r w:rsidR="00C249BA" w:rsidRPr="003D3406">
        <w:instrText xml:space="preserve"> ADDIN EN.CITE &lt;EndNote&gt;&lt;Cite&gt;&lt;Author&gt;Diedrich&lt;/Author&gt;&lt;Year&gt;1995&lt;/Year&gt;&lt;RecNum&gt;1339&lt;/RecNum&gt;&lt;DisplayText&gt;(Diedrich &amp;amp; Warren, 1995; Li, 2000)&lt;/DisplayText&gt;&lt;record&gt;&lt;rec-number&gt;1339&lt;/rec-number&gt;&lt;foreign-keys&gt;&lt;key app="EN" db-id="9r5wswtfoa090betespprtz5vdwr0tt5222t" timestamp="1538407538"&gt;1339&lt;/key&gt;&lt;key app="ENWeb" db-id=""&gt;0&lt;/key&gt;&lt;/foreign-keys&gt;&lt;ref-type name="Journal Article"&gt;17&lt;/ref-type&gt;&lt;contributors&gt;&lt;authors&gt;&lt;author&gt;Diedrich, F. J.&lt;/author&gt;&lt;author&gt;Warren, W. H.&lt;/author&gt;&lt;/authors&gt;&lt;/contributors&gt;&lt;titles&gt;&lt;title&gt;Why change gaits? Dynamics of the walk-run transition&lt;/title&gt;&lt;secondary-title&gt;Journal of Experimental Psychology: Human Perception and Performance&lt;/secondary-title&gt;&lt;/titles&gt;&lt;periodical&gt;&lt;full-title&gt;Journal of Experimental Psychology: Human Perception and Performance&lt;/full-title&gt;&lt;/periodical&gt;&lt;pages&gt;183-202&lt;/pages&gt;&lt;volume&gt;21&lt;/volume&gt;&lt;number&gt;1&lt;/number&gt;&lt;dates&gt;&lt;year&gt;1995&lt;/year&gt;&lt;/dates&gt;&lt;urls&gt;&lt;/urls&gt;&lt;/record&gt;&lt;/Cite&gt;&lt;Cite&gt;&lt;Author&gt;Li&lt;/Author&gt;&lt;Year&gt;2000&lt;/Year&gt;&lt;RecNum&gt;1376&lt;/RecNum&gt;&lt;record&gt;&lt;rec-number&gt;1376&lt;/rec-number&gt;&lt;foreign-keys&gt;&lt;key app="EN" db-id="9r5wswtfoa090betespprtz5vdwr0tt5222t" timestamp="1541796187"&gt;1376&lt;/key&gt;&lt;key app="ENWeb" db-id=""&gt;0&lt;/key&gt;&lt;/foreign-keys&gt;&lt;ref-type name="Journal Article"&gt;17&lt;/ref-type&gt;&lt;contributors&gt;&lt;authors&gt;&lt;author&gt;Li, Li&lt;/author&gt;&lt;/authors&gt;&lt;/contributors&gt;&lt;titles&gt;&lt;title&gt;Stability landscapes of walking and running near gait transition speed&lt;/title&gt;&lt;secondary-title&gt;Journal of Applied Biomechanics&lt;/secondary-title&gt;&lt;/titles&gt;&lt;periodical&gt;&lt;full-title&gt;Journal of Applied Biomechanics&lt;/full-title&gt;&lt;abbr-1&gt;J App Biomech&lt;/abbr-1&gt;&lt;/periodical&gt;&lt;pages&gt;428-435&lt;/pages&gt;&lt;volume&gt;16&lt;/volume&gt;&lt;number&gt;4&lt;/number&gt;&lt;section&gt;428&lt;/section&gt;&lt;dates&gt;&lt;year&gt;2000&lt;/year&gt;&lt;/dates&gt;&lt;isbn&gt;1065-8483&amp;#xD;1543-2688&lt;/isbn&gt;&lt;urls&gt;&lt;/urls&gt;&lt;electronic-resource-num&gt;10.1123/jab.16.4.428&lt;/electronic-resource-num&gt;&lt;/record&gt;&lt;/Cite&gt;&lt;/EndNote&gt;</w:instrText>
      </w:r>
      <w:r w:rsidR="008975B6" w:rsidRPr="003D3406">
        <w:fldChar w:fldCharType="separate"/>
      </w:r>
      <w:r w:rsidR="00C249BA" w:rsidRPr="003D3406">
        <w:rPr>
          <w:noProof/>
        </w:rPr>
        <w:t>(Diedrich &amp; Warren, 1995; Li, 2000)</w:t>
      </w:r>
      <w:r w:rsidR="008975B6" w:rsidRPr="003D3406">
        <w:fldChar w:fldCharType="end"/>
      </w:r>
      <w:r w:rsidR="00563AF9" w:rsidRPr="003D3406">
        <w:t>,</w:t>
      </w:r>
      <w:r w:rsidR="004A1B83" w:rsidRPr="003D3406">
        <w:t xml:space="preserve"> </w:t>
      </w:r>
      <w:r w:rsidR="00676B65" w:rsidRPr="003D3406">
        <w:t>greater</w:t>
      </w:r>
      <w:r w:rsidR="004A1B83" w:rsidRPr="003D3406">
        <w:t xml:space="preserve"> metabolic cost of walking </w:t>
      </w:r>
      <w:r w:rsidR="008975B6" w:rsidRPr="003D3406">
        <w:fldChar w:fldCharType="begin">
          <w:fldData xml:space="preserve">PEVuZE5vdGU+PENpdGU+PEF1dGhvcj5EaWVkcmljaDwvQXV0aG9yPjxZZWFyPjE5OTU8L1llYXI+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</w:fldData>
        </w:fldChar>
      </w:r>
      <w:r w:rsidR="00F247D0" w:rsidRPr="003D3406">
        <w:instrText xml:space="preserve"> ADDIN EN.CITE </w:instrText>
      </w:r>
      <w:r w:rsidR="00F247D0" w:rsidRPr="003D3406">
        <w:fldChar w:fldCharType="begin">
          <w:fldData xml:space="preserve">PEVuZE5vdGU+PENpdGU+PEF1dGhvcj5EaWVkcmljaDwvQXV0aG9yPjxZZWFyPjE5OTU8L1llYXI+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</w:fldData>
        </w:fldChar>
      </w:r>
      <w:r w:rsidR="00F247D0" w:rsidRPr="003D3406">
        <w:instrText xml:space="preserve"> ADDIN EN.CITE.DATA </w:instrText>
      </w:r>
      <w:r w:rsidR="00F247D0" w:rsidRPr="003D3406">
        <w:fldChar w:fldCharType="end"/>
      </w:r>
      <w:r w:rsidR="008975B6" w:rsidRPr="003D3406">
        <w:fldChar w:fldCharType="separate"/>
      </w:r>
      <w:r w:rsidR="00F247D0" w:rsidRPr="003D3406">
        <w:rPr>
          <w:noProof/>
        </w:rPr>
        <w:t>(Alexander, 2002; Diedrich &amp; Warren, 1995; Minetti, Ardigo, &amp; Saibene, 1994)</w:t>
      </w:r>
      <w:r w:rsidR="008975B6" w:rsidRPr="003D3406">
        <w:fldChar w:fldCharType="end"/>
      </w:r>
      <w:r w:rsidR="00563AF9" w:rsidRPr="003D3406">
        <w:t>, greater</w:t>
      </w:r>
      <w:r w:rsidR="006D5EF8" w:rsidRPr="003D3406">
        <w:t xml:space="preserve"> perceived effort </w:t>
      </w:r>
      <w:r w:rsidR="006D5EF8" w:rsidRPr="003D3406">
        <w:fldChar w:fldCharType="begin">
          <w:fldData xml:space="preserve">PEVuZE5vdGU+PENpdGU+PEF1dGhvcj5Ob2JsZTwvQXV0aG9yPjxZZWFyPjE5NzM8L1llYXI+PFJl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</w:fldData>
        </w:fldChar>
      </w:r>
      <w:r w:rsidR="00C249BA" w:rsidRPr="003D3406">
        <w:instrText xml:space="preserve"> ADDIN EN.CITE </w:instrText>
      </w:r>
      <w:r w:rsidR="00C249BA" w:rsidRPr="003D3406">
        <w:fldChar w:fldCharType="begin">
          <w:fldData xml:space="preserve">PEVuZE5vdGU+PENpdGU+PEF1dGhvcj5Ob2JsZTwvQXV0aG9yPjxZZWFyPjE5NzM8L1llYXI+PFJl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</w:fldData>
        </w:fldChar>
      </w:r>
      <w:r w:rsidR="00C249BA" w:rsidRPr="003D3406">
        <w:instrText xml:space="preserve"> ADDIN EN.CITE.DATA </w:instrText>
      </w:r>
      <w:r w:rsidR="00C249BA" w:rsidRPr="003D3406">
        <w:fldChar w:fldCharType="end"/>
      </w:r>
      <w:r w:rsidR="006D5EF8" w:rsidRPr="003D3406">
        <w:fldChar w:fldCharType="separate"/>
      </w:r>
      <w:r w:rsidR="00C249BA" w:rsidRPr="003D3406">
        <w:rPr>
          <w:noProof/>
        </w:rPr>
        <w:t>(Hreljac, 1993; Minetti et al., 1994; Noble et al., 1973; Prilutsky &amp; Gregor, 2001)</w:t>
      </w:r>
      <w:r w:rsidR="006D5EF8" w:rsidRPr="003D3406">
        <w:fldChar w:fldCharType="end"/>
      </w:r>
      <w:r w:rsidR="00563AF9" w:rsidRPr="003D3406">
        <w:t>,</w:t>
      </w:r>
      <w:r w:rsidR="00B706BB" w:rsidRPr="003D3406">
        <w:t xml:space="preserve"> or suboptimal energy substrate use </w:t>
      </w:r>
      <w:r w:rsidR="00B706BB" w:rsidRPr="003D3406">
        <w:fldChar w:fldCharType="begin">
          <w:fldData xml:space="preserve">PEVuZE5vdGU+PENpdGU+PEF1dGhvcj5HYW5sZXk8L0F1dGhvcj48WWVhcj4yMDExPC9ZZWFyPjxS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</w:fldData>
        </w:fldChar>
      </w:r>
      <w:r w:rsidR="00B706BB" w:rsidRPr="003D3406">
        <w:instrText xml:space="preserve"> ADDIN EN.CITE </w:instrText>
      </w:r>
      <w:r w:rsidR="00B706BB" w:rsidRPr="003D3406">
        <w:fldChar w:fldCharType="begin">
          <w:fldData xml:space="preserve">PEVuZE5vdGU+PENpdGU+PEF1dGhvcj5HYW5sZXk8L0F1dGhvcj48WWVhcj4yMDExPC9ZZWFyPjxS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</w:fldData>
        </w:fldChar>
      </w:r>
      <w:r w:rsidR="00B706BB" w:rsidRPr="003D3406">
        <w:instrText xml:space="preserve"> ADDIN EN.CITE.DATA </w:instrText>
      </w:r>
      <w:r w:rsidR="00B706BB" w:rsidRPr="003D3406">
        <w:fldChar w:fldCharType="end"/>
      </w:r>
      <w:r w:rsidR="00B706BB" w:rsidRPr="003D3406">
        <w:fldChar w:fldCharType="separate"/>
      </w:r>
      <w:r w:rsidR="00B706BB" w:rsidRPr="003D3406">
        <w:rPr>
          <w:noProof/>
        </w:rPr>
        <w:t>(Ganley, Stock, Herman, Santello, &amp; Willis, 2011)</w:t>
      </w:r>
      <w:r w:rsidR="00B706BB" w:rsidRPr="003D3406">
        <w:fldChar w:fldCharType="end"/>
      </w:r>
      <w:r w:rsidR="004A1B83" w:rsidRPr="003D3406">
        <w:t>.</w:t>
      </w:r>
      <w:r w:rsidR="00563AF9" w:rsidRPr="003D3406">
        <w:t xml:space="preserve"> Mathematically, </w:t>
      </w:r>
      <w:r w:rsidR="00CD380B" w:rsidRPr="003D3406">
        <w:t>the Froude n</w:t>
      </w:r>
      <w:r w:rsidR="00563AF9" w:rsidRPr="003D3406">
        <w:t>umber</w:t>
      </w:r>
      <w:r w:rsidR="005542B8" w:rsidRPr="003D3406">
        <w:t xml:space="preserve"> (i.e., Fr = v</w:t>
      </w:r>
      <w:r w:rsidR="005542B8" w:rsidRPr="003D3406">
        <w:rPr>
          <w:vertAlign w:val="superscript"/>
        </w:rPr>
        <w:t>2</w:t>
      </w:r>
      <w:r w:rsidR="005542B8" w:rsidRPr="003D3406">
        <w:t>/(g*l), where v = velocity, g = acceleration due to gravity, and l = leg length))</w:t>
      </w:r>
      <w:r w:rsidR="00D627AB" w:rsidRPr="003D3406">
        <w:t xml:space="preserve">, which </w:t>
      </w:r>
      <w:r w:rsidR="006026CF" w:rsidRPr="003D3406">
        <w:t xml:space="preserve">models gait as an inverted pendulum and thus </w:t>
      </w:r>
      <w:r w:rsidR="00D06349" w:rsidRPr="003D3406">
        <w:t>incorporates</w:t>
      </w:r>
      <w:r w:rsidR="00D627AB" w:rsidRPr="003D3406">
        <w:t xml:space="preserve"> leg length, suggests that </w:t>
      </w:r>
      <w:r w:rsidR="00EB2095">
        <w:t xml:space="preserve">walking cannot occur </w:t>
      </w:r>
      <w:r w:rsidR="006026CF" w:rsidRPr="003D3406">
        <w:t xml:space="preserve">when the </w:t>
      </w:r>
      <w:r w:rsidR="00DC4D0D" w:rsidRPr="003D3406">
        <w:t xml:space="preserve">centrifugal acceleration forces </w:t>
      </w:r>
      <w:r w:rsidR="00E37379" w:rsidRPr="003D3406">
        <w:t>exceeds</w:t>
      </w:r>
      <w:r w:rsidR="00DC4D0D" w:rsidRPr="003D3406">
        <w:t xml:space="preserve"> the </w:t>
      </w:r>
      <w:r w:rsidR="007B6D3A" w:rsidRPr="003D3406">
        <w:t xml:space="preserve">centripetal </w:t>
      </w:r>
      <w:r w:rsidR="00DC4D0D" w:rsidRPr="003D3406">
        <w:t>forces</w:t>
      </w:r>
      <w:r w:rsidR="007B6D3A" w:rsidRPr="003D3406">
        <w:t xml:space="preserve"> due to gravity</w:t>
      </w:r>
      <w:r w:rsidR="00DC4D0D" w:rsidRPr="003D3406">
        <w:t>, thereby requiring a flight phase</w:t>
      </w:r>
      <w:r w:rsidR="00EB2095">
        <w:t xml:space="preserve">, and </w:t>
      </w:r>
      <w:r w:rsidR="006B1B8D">
        <w:t xml:space="preserve">thus </w:t>
      </w:r>
      <w:r w:rsidR="00EB2095">
        <w:t>provides a prediction for this transition</w:t>
      </w:r>
      <w:r w:rsidR="007B6D3A" w:rsidRPr="003D3406">
        <w:t xml:space="preserve"> </w:t>
      </w:r>
      <w:r w:rsidR="007B6D3A" w:rsidRPr="003D3406">
        <w:fldChar w:fldCharType="begin">
          <w:fldData xml:space="preserve">PEVuZE5vdGU+PENpdGU+PEF1dGhvcj5Vc2hlcndvb2Q8L0F1dGhvcj48WWVhcj4yMDA1PC9ZZWFy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</w:fldData>
        </w:fldChar>
      </w:r>
      <w:r w:rsidR="00B706BB" w:rsidRPr="003D3406">
        <w:instrText xml:space="preserve"> ADDIN EN.CITE </w:instrText>
      </w:r>
      <w:r w:rsidR="00B706BB" w:rsidRPr="003D3406">
        <w:fldChar w:fldCharType="begin">
          <w:fldData xml:space="preserve">PEVuZE5vdGU+PENpdGU+PEF1dGhvcj5Vc2hlcndvb2Q8L0F1dGhvcj48WWVhcj4yMDA1PC9ZZWFy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</w:fldData>
        </w:fldChar>
      </w:r>
      <w:r w:rsidR="00B706BB" w:rsidRPr="003D3406">
        <w:instrText xml:space="preserve"> ADDIN EN.CITE.DATA </w:instrText>
      </w:r>
      <w:r w:rsidR="00B706BB" w:rsidRPr="003D3406">
        <w:fldChar w:fldCharType="end"/>
      </w:r>
      <w:r w:rsidR="007B6D3A" w:rsidRPr="003D3406">
        <w:fldChar w:fldCharType="separate"/>
      </w:r>
      <w:r w:rsidR="00B706BB" w:rsidRPr="003D3406">
        <w:rPr>
          <w:noProof/>
        </w:rPr>
        <w:t>(Alexander, 1989; Usherwood, 2005)</w:t>
      </w:r>
      <w:r w:rsidR="007B6D3A" w:rsidRPr="003D3406">
        <w:fldChar w:fldCharType="end"/>
      </w:r>
      <w:r w:rsidR="00B706BB" w:rsidRPr="003D3406">
        <w:t>.</w:t>
      </w:r>
    </w:p>
    <w:p w14:paraId="20801E58" w14:textId="6076B19F" w:rsidR="00D06349" w:rsidRPr="003D3406" w:rsidRDefault="004A10FB" w:rsidP="008F1828">
      <w:r w:rsidRPr="003D3406">
        <w:tab/>
      </w:r>
      <w:r w:rsidR="003870F2" w:rsidRPr="003D3406">
        <w:t>Irrespective</w:t>
      </w:r>
      <w:r w:rsidR="001C7290" w:rsidRPr="003D3406">
        <w:t xml:space="preserve"> of the mechanism, determining th</w:t>
      </w:r>
      <w:r w:rsidR="00E70CC0" w:rsidRPr="003D3406">
        <w:t>e threshold for</w:t>
      </w:r>
      <w:r w:rsidR="00832955" w:rsidRPr="003D3406">
        <w:t xml:space="preserve"> this</w:t>
      </w:r>
      <w:r w:rsidR="00E70CC0" w:rsidRPr="003D3406">
        <w:t xml:space="preserve"> </w:t>
      </w:r>
      <w:r w:rsidR="00DC4D0D" w:rsidRPr="003D3406">
        <w:t xml:space="preserve">transition is important because it would allow for a more precise </w:t>
      </w:r>
      <w:r w:rsidR="001C7290" w:rsidRPr="003D3406">
        <w:t>classification</w:t>
      </w:r>
      <w:r w:rsidR="00DC4D0D" w:rsidRPr="003D3406">
        <w:t xml:space="preserve"> of gait behavior. </w:t>
      </w:r>
      <w:r w:rsidR="00E8506F" w:rsidRPr="003D3406">
        <w:t>W</w:t>
      </w:r>
      <w:r w:rsidR="00D06349" w:rsidRPr="003D3406">
        <w:t xml:space="preserve">earable sensors are becoming increasingly popular in laboratory </w:t>
      </w:r>
      <w:r w:rsidR="00B04F2E" w:rsidRPr="003D3406">
        <w:t>and</w:t>
      </w:r>
      <w:r w:rsidR="00D06349" w:rsidRPr="003D3406">
        <w:t xml:space="preserve"> free-living research, </w:t>
      </w:r>
      <w:r w:rsidR="009921F5" w:rsidRPr="003D3406">
        <w:t>as well as</w:t>
      </w:r>
      <w:r w:rsidR="00D06349" w:rsidRPr="003D3406">
        <w:t xml:space="preserve"> personal use by consumers.</w:t>
      </w:r>
      <w:r w:rsidR="00E8506F" w:rsidRPr="003D3406">
        <w:t xml:space="preserve"> M</w:t>
      </w:r>
      <w:r w:rsidR="00B04F2E" w:rsidRPr="003D3406">
        <w:t>any</w:t>
      </w:r>
      <w:r w:rsidR="00E8506F" w:rsidRPr="003D3406">
        <w:t xml:space="preserve"> sensors provide minute-by-minute step data (i.e., cadence </w:t>
      </w:r>
      <w:r w:rsidR="00E70CC0" w:rsidRPr="003D3406">
        <w:t>[</w:t>
      </w:r>
      <w:r w:rsidR="00E8506F" w:rsidRPr="003D3406">
        <w:t>steps/minute</w:t>
      </w:r>
      <w:r w:rsidR="00E70CC0" w:rsidRPr="003D3406">
        <w:t>]</w:t>
      </w:r>
      <w:r w:rsidR="00E8506F" w:rsidRPr="003D3406">
        <w:t xml:space="preserve">). </w:t>
      </w:r>
      <w:r w:rsidR="003870F2" w:rsidRPr="003D3406">
        <w:t>Wh</w:t>
      </w:r>
      <w:r w:rsidR="00DB147E" w:rsidRPr="003D3406">
        <w:t xml:space="preserve">ereas determining </w:t>
      </w:r>
      <w:r w:rsidR="009921F5" w:rsidRPr="003D3406">
        <w:t>the PTS requires precise speed information, which is not</w:t>
      </w:r>
      <w:r w:rsidR="00CB5C3F" w:rsidRPr="003D3406">
        <w:t xml:space="preserve"> available in</w:t>
      </w:r>
      <w:r w:rsidR="009921F5" w:rsidRPr="003D3406">
        <w:t xml:space="preserve"> m</w:t>
      </w:r>
      <w:r w:rsidR="00CB5C3F" w:rsidRPr="003D3406">
        <w:t>ost</w:t>
      </w:r>
      <w:r w:rsidR="009921F5" w:rsidRPr="003D3406">
        <w:t xml:space="preserve"> wearable sensors, cadence </w:t>
      </w:r>
      <w:r w:rsidR="009921F5" w:rsidRPr="003D3406">
        <w:lastRenderedPageBreak/>
        <w:t xml:space="preserve">may provide a </w:t>
      </w:r>
      <w:r w:rsidR="00CB5C3F" w:rsidRPr="003D3406">
        <w:t>more accessible</w:t>
      </w:r>
      <w:r w:rsidR="009921F5" w:rsidRPr="003D3406">
        <w:t xml:space="preserve"> measure of gait behavior, i.e., walking versus running. Thus, the preferred transition cadence (PTC) may be a better </w:t>
      </w:r>
      <w:r w:rsidR="00CB5C3F" w:rsidRPr="003D3406">
        <w:t xml:space="preserve">outcome </w:t>
      </w:r>
      <w:r w:rsidR="009921F5" w:rsidRPr="003D3406">
        <w:t>measure f</w:t>
      </w:r>
      <w:r w:rsidR="00E8506F" w:rsidRPr="003D3406">
        <w:t>or researchers or clinicians aiming to quantify physical activity behavior (specifically, min</w:t>
      </w:r>
      <w:r w:rsidR="009921F5" w:rsidRPr="003D3406">
        <w:t xml:space="preserve">utes per day </w:t>
      </w:r>
      <w:r w:rsidR="005F064A" w:rsidRPr="003D3406">
        <w:t xml:space="preserve">of </w:t>
      </w:r>
      <w:r w:rsidR="009921F5" w:rsidRPr="003D3406">
        <w:t>running).</w:t>
      </w:r>
    </w:p>
    <w:p w14:paraId="740BBECA" w14:textId="42014FE5" w:rsidR="00420449" w:rsidRPr="003D3406" w:rsidRDefault="00BC2CD3" w:rsidP="00A469FD">
      <w:pPr>
        <w:ind w:firstLine="720"/>
      </w:pPr>
      <w:r w:rsidRPr="003D3406">
        <w:t xml:space="preserve">Diedrich &amp; Warren </w:t>
      </w:r>
      <w:r w:rsidR="00950E77" w:rsidRPr="003D3406">
        <w:fldChar w:fldCharType="begin"/>
      </w:r>
      <w:r w:rsidR="00950E77" w:rsidRPr="003D3406">
        <w:instrText xml:space="preserve"> ADDIN EN.CITE &lt;EndNote&gt;&lt;Cite ExcludeAuth="1"&gt;&lt;Author&gt;Diedrich&lt;/Author&gt;&lt;Year&gt;1995&lt;/Year&gt;&lt;RecNum&gt;1339&lt;/RecNum&gt;&lt;DisplayText&gt;(1995)&lt;/DisplayText&gt;&lt;record&gt;&lt;rec-number&gt;1339&lt;/rec-number&gt;&lt;foreign-keys&gt;&lt;key app="EN" db-id="9r5wswtfoa090betespprtz5vdwr0tt5222t" timestamp="1538407538"&gt;1339&lt;/key&gt;&lt;key app="ENWeb" db-id=""&gt;0&lt;/key&gt;&lt;/foreign-keys&gt;&lt;ref-type name="Journal Article"&gt;17&lt;/ref-type&gt;&lt;contributors&gt;&lt;authors&gt;&lt;author&gt;Diedrich, F. J.&lt;/author&gt;&lt;author&gt;Warren, W. H.&lt;/author&gt;&lt;/authors&gt;&lt;/contributors&gt;&lt;titles&gt;&lt;title&gt;Why change gaits? Dynamics of the walk-run transition&lt;/title&gt;&lt;secondary-title&gt;Journal of Experimental Psychology: Human Perception and Performance&lt;/secondary-title&gt;&lt;/titles&gt;&lt;periodical&gt;&lt;full-title&gt;Journal of Experimental Psychology: Human Perception and Performance&lt;/full-title&gt;&lt;/periodical&gt;&lt;pages&gt;183-202&lt;/pages&gt;&lt;volume&gt;21&lt;/volume&gt;&lt;number&gt;1&lt;/number&gt;&lt;dates&gt;&lt;year&gt;1995&lt;/year&gt;&lt;/dates&gt;&lt;urls&gt;&lt;/urls&gt;&lt;/record&gt;&lt;/Cite&gt;&lt;/EndNote&gt;</w:instrText>
      </w:r>
      <w:r w:rsidR="00950E77" w:rsidRPr="003D3406">
        <w:fldChar w:fldCharType="separate"/>
      </w:r>
      <w:r w:rsidR="00950E77" w:rsidRPr="003D3406">
        <w:rPr>
          <w:noProof/>
        </w:rPr>
        <w:t>(1995)</w:t>
      </w:r>
      <w:r w:rsidR="00950E77" w:rsidRPr="003D3406">
        <w:fldChar w:fldCharType="end"/>
      </w:r>
      <w:r w:rsidR="00950E77" w:rsidRPr="003D3406">
        <w:t xml:space="preserve"> reported </w:t>
      </w:r>
      <w:r w:rsidR="00714BEF" w:rsidRPr="003D3406">
        <w:t>the PTC was,</w:t>
      </w:r>
      <w:r w:rsidR="00950E77" w:rsidRPr="003D3406">
        <w:t xml:space="preserve"> on average, 142.8 steps/minute</w:t>
      </w:r>
      <w:r w:rsidR="00714BEF" w:rsidRPr="003D3406">
        <w:t xml:space="preserve"> in young, healthy adults</w:t>
      </w:r>
      <w:r w:rsidR="00950E77" w:rsidRPr="003D3406">
        <w:t xml:space="preserve">. </w:t>
      </w:r>
      <w:r w:rsidR="004A10FB" w:rsidRPr="003D3406">
        <w:t xml:space="preserve">A </w:t>
      </w:r>
      <w:r w:rsidR="00714BEF" w:rsidRPr="003D3406">
        <w:t xml:space="preserve">more </w:t>
      </w:r>
      <w:r w:rsidR="004A10FB" w:rsidRPr="003D3406">
        <w:t xml:space="preserve">recent study provided </w:t>
      </w:r>
      <w:r w:rsidR="00714BEF" w:rsidRPr="003D3406">
        <w:t>concurring</w:t>
      </w:r>
      <w:r w:rsidR="00950E77" w:rsidRPr="003D3406">
        <w:t xml:space="preserve"> </w:t>
      </w:r>
      <w:r w:rsidR="004A10FB" w:rsidRPr="003D3406">
        <w:t xml:space="preserve">evidence that the </w:t>
      </w:r>
      <w:r w:rsidR="00714BEF" w:rsidRPr="003D3406">
        <w:t>walk-to-run transition</w:t>
      </w:r>
      <w:r w:rsidR="00667E0A" w:rsidRPr="003D3406">
        <w:t xml:space="preserve"> </w:t>
      </w:r>
      <w:r w:rsidR="00320907" w:rsidRPr="003D3406">
        <w:t xml:space="preserve">can be </w:t>
      </w:r>
      <w:r w:rsidR="00344BCE" w:rsidRPr="003D3406">
        <w:t>accurately</w:t>
      </w:r>
      <w:r w:rsidR="00EA1DC7" w:rsidRPr="003D3406">
        <w:t xml:space="preserve"> predicted using </w:t>
      </w:r>
      <w:r w:rsidR="00832955" w:rsidRPr="003D3406">
        <w:t xml:space="preserve">a </w:t>
      </w:r>
      <w:r w:rsidR="00344BCE" w:rsidRPr="003D3406">
        <w:t>s</w:t>
      </w:r>
      <w:r w:rsidR="00832955" w:rsidRPr="003D3406">
        <w:t>tride</w:t>
      </w:r>
      <w:r w:rsidR="00344BCE" w:rsidRPr="003D3406">
        <w:t xml:space="preserve"> </w:t>
      </w:r>
      <w:r w:rsidR="00A33A68" w:rsidRPr="003D3406">
        <w:t>frequency</w:t>
      </w:r>
      <w:r w:rsidR="00714BEF" w:rsidRPr="003D3406">
        <w:t xml:space="preserve"> of</w:t>
      </w:r>
      <w:r w:rsidR="00832955" w:rsidRPr="003D3406">
        <w:t xml:space="preserve"> 70.8, i.e., 141.6 steps/minute</w:t>
      </w:r>
      <w:r w:rsidR="00A33A68" w:rsidRPr="003D3406">
        <w:t xml:space="preserve"> </w:t>
      </w:r>
      <w:r w:rsidR="00A33A68" w:rsidRPr="003D3406">
        <w:fldChar w:fldCharType="begin"/>
      </w:r>
      <w:r w:rsidR="00B706BB" w:rsidRPr="003D3406">
        <w:instrText xml:space="preserve"> ADDIN EN.CITE &lt;EndNote&gt;&lt;Cite&gt;&lt;Author&gt;Hansen&lt;/Author&gt;&lt;Year&gt;2017&lt;/Year&gt;&lt;RecNum&gt;921&lt;/RecNum&gt;&lt;DisplayText&gt;(Hansen, Kristensen, Nielsen, Voigt, &amp;amp; Madeleine, 2017)&lt;/DisplayText&gt;&lt;record&gt;&lt;rec-number&gt;921&lt;/rec-number&gt;&lt;foreign-keys&gt;&lt;key app="EN" db-id="9r5wswtfoa090betespprtz5vdwr0tt5222t" timestamp="1506017073"&gt;921&lt;/key&gt;&lt;key app="ENWeb" db-id=""&gt;0&lt;/key&gt;&lt;/foreign-keys&gt;&lt;ref-type name="Journal Article"&gt;17&lt;/ref-type&gt;&lt;contributors&gt;&lt;authors&gt;&lt;author&gt;Hansen, E. A.&lt;/author&gt;&lt;author&gt;Kristensen, L. A. R.&lt;/author&gt;&lt;author&gt;Nielsen, A. M.&lt;/author&gt;&lt;author&gt;Voigt, M.&lt;/author&gt;&lt;author&gt;Madeleine, P.&lt;/author&gt;&lt;/authors&gt;&lt;/contributors&gt;&lt;auth-address&gt;Research Interest Group of Physical Activity and Human Performance, SMI(R), Department of Health Science and Technology, Aalborg University, Fredrik Bajers Vej 7D, 9220, Aalborg, Denmark. eah@hst.aau.dk.&amp;#xD;Research Interest Group of Physical Activity and Human Performance, SMI(R), Department of Health Science and Technology, Aalborg University, Fredrik Bajers Vej 7D, 9220, Aalborg, Denmark.&lt;/auth-address&gt;&lt;titles&gt;&lt;title&gt;The role of stride frequency for walk-to-run transition in humans&lt;/title&gt;&lt;secondary-title&gt;Scientific Reports&lt;/secondary-title&gt;&lt;alt-title&gt;Scientific reports&lt;/alt-title&gt;&lt;/titles&gt;&lt;periodical&gt;&lt;full-title&gt;Sci Rep&lt;/full-title&gt;&lt;abbr-1&gt;Scientific reports&lt;/abbr-1&gt;&lt;/periodical&gt;&lt;alt-periodical&gt;&lt;full-title&gt;Sci Rep&lt;/full-title&gt;&lt;abbr-1&gt;Scientific reports&lt;/abbr-1&gt;&lt;/alt-periodical&gt;&lt;pages&gt;2010&lt;/pages&gt;&lt;volume&gt;7&lt;/volume&gt;&lt;number&gt;1&lt;/number&gt;&lt;edition&gt;2017/05/19&lt;/edition&gt;&lt;dates&gt;&lt;year&gt;2017&lt;/year&gt;&lt;pub-dates&gt;&lt;date&gt;May 17&lt;/date&gt;&lt;/pub-dates&gt;&lt;/dates&gt;&lt;isbn&gt;2045-2322 (Electronic)&amp;#xD;2045-2322 (Linking)&lt;/isbn&gt;&lt;accession-num&gt;28515449&lt;/accession-num&gt;&lt;urls&gt;&lt;related-urls&gt;&lt;url&gt;http://www.ncbi.nlm.nih.gov/pubmed/28515449&lt;/url&gt;&lt;/related-urls&gt;&lt;/urls&gt;&lt;custom2&gt;5435734&lt;/custom2&gt;&lt;electronic-resource-num&gt;10.1038/s41598-017-01972-1&lt;/electronic-resource-num&gt;&lt;/record&gt;&lt;/Cite&gt;&lt;/EndNote&gt;</w:instrText>
      </w:r>
      <w:r w:rsidR="00A33A68" w:rsidRPr="003D3406">
        <w:fldChar w:fldCharType="separate"/>
      </w:r>
      <w:r w:rsidR="00B706BB" w:rsidRPr="003D3406">
        <w:rPr>
          <w:noProof/>
        </w:rPr>
        <w:t>(Hansen, Kristensen, Nielsen, Voigt, &amp; Madeleine, 2017)</w:t>
      </w:r>
      <w:r w:rsidR="00A33A68" w:rsidRPr="003D3406">
        <w:fldChar w:fldCharType="end"/>
      </w:r>
      <w:r w:rsidR="00950E77" w:rsidRPr="003D3406">
        <w:t xml:space="preserve">. </w:t>
      </w:r>
      <w:r w:rsidR="00A469FD" w:rsidRPr="003D3406">
        <w:t>However, w</w:t>
      </w:r>
      <w:r w:rsidR="002F6621" w:rsidRPr="003D3406">
        <w:t xml:space="preserve">hile a </w:t>
      </w:r>
      <w:r w:rsidR="00A9411B" w:rsidRPr="003D3406">
        <w:t>PTC</w:t>
      </w:r>
      <w:r w:rsidR="002F6621" w:rsidRPr="003D3406">
        <w:t xml:space="preserve"> </w:t>
      </w:r>
      <w:r w:rsidR="00865545">
        <w:t xml:space="preserve">of ~140 steps/min </w:t>
      </w:r>
      <w:r w:rsidR="002F6621" w:rsidRPr="003D3406">
        <w:t xml:space="preserve">has been </w:t>
      </w:r>
      <w:r w:rsidR="00B77D3B" w:rsidRPr="003D3406">
        <w:t>determined</w:t>
      </w:r>
      <w:r w:rsidR="002F6621" w:rsidRPr="003D3406">
        <w:t xml:space="preserve"> in adults, </w:t>
      </w:r>
      <w:r w:rsidR="00865545">
        <w:t xml:space="preserve">the </w:t>
      </w:r>
      <w:r w:rsidR="00865545" w:rsidRPr="003D3406">
        <w:t xml:space="preserve">PTC </w:t>
      </w:r>
      <w:r w:rsidR="00865545">
        <w:t>of children</w:t>
      </w:r>
      <w:r w:rsidR="00725C2B">
        <w:t xml:space="preserve"> and</w:t>
      </w:r>
      <w:r w:rsidR="00865545">
        <w:t xml:space="preserve"> adolescents</w:t>
      </w:r>
      <w:r w:rsidR="00725C2B">
        <w:t xml:space="preserve"> </w:t>
      </w:r>
      <w:r w:rsidR="002F6621" w:rsidRPr="003D3406">
        <w:t>remains unclear</w:t>
      </w:r>
      <w:r w:rsidR="00950E77" w:rsidRPr="003D3406">
        <w:t xml:space="preserve">. </w:t>
      </w:r>
      <w:r w:rsidR="005F2A5A" w:rsidRPr="003D3406">
        <w:t>Moreover, i</w:t>
      </w:r>
      <w:r w:rsidR="00A469FD" w:rsidRPr="003D3406">
        <w:t>n the study by Hansen et al., leg length did not affect the observed PTC</w:t>
      </w:r>
      <w:r w:rsidR="00B41DE0" w:rsidRPr="003D3406">
        <w:t xml:space="preserve"> in 26 young adults</w:t>
      </w:r>
      <w:r w:rsidR="00A469FD" w:rsidRPr="003D3406">
        <w:t xml:space="preserve">. </w:t>
      </w:r>
      <w:r w:rsidR="002F6621" w:rsidRPr="003D3406">
        <w:t>In</w:t>
      </w:r>
      <w:r w:rsidR="00344BCE" w:rsidRPr="003D3406">
        <w:t xml:space="preserve"> younger individuals</w:t>
      </w:r>
      <w:r w:rsidR="0022492E" w:rsidRPr="003D3406">
        <w:t>, the range of heights and leg lengths is much larger than in adult populations.</w:t>
      </w:r>
      <w:r w:rsidR="00AC649C" w:rsidRPr="003D3406">
        <w:t xml:space="preserve"> Thus, </w:t>
      </w:r>
      <w:r w:rsidR="00344BCE" w:rsidRPr="003D3406">
        <w:t>accurate</w:t>
      </w:r>
      <w:r w:rsidR="00AC649C" w:rsidRPr="003D3406">
        <w:t xml:space="preserve"> prediction of the </w:t>
      </w:r>
      <w:r w:rsidR="003B2616" w:rsidRPr="003D3406">
        <w:t>PTC</w:t>
      </w:r>
      <w:r w:rsidR="00344BCE" w:rsidRPr="003D3406">
        <w:t xml:space="preserve"> may necessitate</w:t>
      </w:r>
      <w:r w:rsidR="003E2EBE" w:rsidRPr="003D3406">
        <w:t xml:space="preserve"> precise measures of leg length</w:t>
      </w:r>
      <w:r w:rsidR="008665B7" w:rsidRPr="003D3406">
        <w:t xml:space="preserve"> </w:t>
      </w:r>
      <w:r w:rsidR="003E2EBE" w:rsidRPr="003D3406">
        <w:t xml:space="preserve">(or </w:t>
      </w:r>
      <w:r w:rsidR="00344BCE" w:rsidRPr="003D3406">
        <w:t>height</w:t>
      </w:r>
      <w:r w:rsidR="003E2EBE" w:rsidRPr="003D3406">
        <w:t>), as well as other anth</w:t>
      </w:r>
      <w:r w:rsidR="00CE203F" w:rsidRPr="003D3406">
        <w:t>r</w:t>
      </w:r>
      <w:r w:rsidR="003E2EBE" w:rsidRPr="003D3406">
        <w:t>opometric values such as mass</w:t>
      </w:r>
      <w:r w:rsidR="00057683" w:rsidRPr="003D3406">
        <w:t>.</w:t>
      </w:r>
      <w:r w:rsidR="00344BCE" w:rsidRPr="003D3406">
        <w:t xml:space="preserve"> </w:t>
      </w:r>
      <w:r w:rsidR="00A469FD" w:rsidRPr="003D3406">
        <w:t>Therefore, t</w:t>
      </w:r>
      <w:r w:rsidR="00F55F03" w:rsidRPr="003D3406">
        <w:t xml:space="preserve">he purpose of this study was to develop a </w:t>
      </w:r>
      <w:r w:rsidR="003B2616" w:rsidRPr="003D3406">
        <w:t>model to predict age-</w:t>
      </w:r>
      <w:r w:rsidR="00C86E24" w:rsidRPr="003D3406">
        <w:t xml:space="preserve"> and </w:t>
      </w:r>
      <w:r w:rsidR="00CE203F" w:rsidRPr="003D3406">
        <w:t>anthropometry</w:t>
      </w:r>
      <w:r w:rsidR="00C86E24" w:rsidRPr="003D3406">
        <w:t>-</w:t>
      </w:r>
      <w:r w:rsidR="003B2616" w:rsidRPr="003D3406">
        <w:t>specific</w:t>
      </w:r>
      <w:r w:rsidR="006E7CEF" w:rsidRPr="003D3406">
        <w:t xml:space="preserve"> </w:t>
      </w:r>
      <w:r w:rsidR="003B2616" w:rsidRPr="003D3406">
        <w:t>PTC</w:t>
      </w:r>
      <w:r w:rsidR="00A469FD" w:rsidRPr="003D3406">
        <w:t xml:space="preserve">s </w:t>
      </w:r>
      <w:r w:rsidR="005A0ECB" w:rsidRPr="003D3406">
        <w:t>in individuals 6-20 years old</w:t>
      </w:r>
      <w:r w:rsidR="00C31101">
        <w:t xml:space="preserve"> (i.e., </w:t>
      </w:r>
      <w:r w:rsidR="00C31101" w:rsidRPr="003D3406">
        <w:t>across the developmental lifespan</w:t>
      </w:r>
      <w:r w:rsidR="00C31101">
        <w:t>)</w:t>
      </w:r>
      <w:r w:rsidR="006E7CEF" w:rsidRPr="003D3406">
        <w:t>.</w:t>
      </w:r>
      <w:r w:rsidR="005A0ECB" w:rsidRPr="003D3406">
        <w:t xml:space="preserve"> </w:t>
      </w:r>
      <w:r w:rsidR="00F73419" w:rsidRPr="003D3406">
        <w:t xml:space="preserve">We hypothesized that </w:t>
      </w:r>
      <w:r w:rsidR="0033699F">
        <w:t xml:space="preserve">cadence alone would classify gait behavior reasonably, and that </w:t>
      </w:r>
      <w:r w:rsidR="00C35FE1" w:rsidRPr="003D3406">
        <w:t xml:space="preserve">the </w:t>
      </w:r>
      <w:r w:rsidR="0033699F">
        <w:t>addition of</w:t>
      </w:r>
      <w:r w:rsidR="005B25DF" w:rsidRPr="003D3406">
        <w:t xml:space="preserve"> leg length</w:t>
      </w:r>
      <w:r w:rsidR="005A0ECB" w:rsidRPr="003D3406">
        <w:t xml:space="preserve"> would provide </w:t>
      </w:r>
      <w:r w:rsidR="0033699F">
        <w:t>greater accuracy in</w:t>
      </w:r>
      <w:r w:rsidR="005A0ECB" w:rsidRPr="003D3406">
        <w:t xml:space="preserve"> classify</w:t>
      </w:r>
      <w:r w:rsidR="0033699F">
        <w:t>ing</w:t>
      </w:r>
      <w:r w:rsidR="005A0ECB" w:rsidRPr="003D3406">
        <w:t xml:space="preserve"> gait behavior.</w:t>
      </w:r>
      <w:r w:rsidR="00420449" w:rsidRPr="003D3406">
        <w:br w:type="page"/>
      </w:r>
    </w:p>
    <w:p w14:paraId="01A32F44" w14:textId="77777777" w:rsidR="00FD6242" w:rsidRPr="003D3406" w:rsidRDefault="00FD6242" w:rsidP="008F1828">
      <w:pPr>
        <w:pStyle w:val="Heading1"/>
        <w:rPr>
          <w:sz w:val="24"/>
          <w:szCs w:val="24"/>
        </w:rPr>
      </w:pPr>
      <w:r w:rsidRPr="003D3406">
        <w:rPr>
          <w:sz w:val="24"/>
          <w:szCs w:val="24"/>
        </w:rPr>
        <w:lastRenderedPageBreak/>
        <w:t>Methods</w:t>
      </w:r>
    </w:p>
    <w:p w14:paraId="0A1D977D" w14:textId="77777777" w:rsidR="00DF5D1E" w:rsidRPr="003D3406" w:rsidRDefault="00DF5D1E" w:rsidP="008F1828">
      <w:pPr>
        <w:pStyle w:val="Heading2"/>
      </w:pPr>
      <w:r w:rsidRPr="003D3406">
        <w:t>Study design and regulatory information</w:t>
      </w:r>
    </w:p>
    <w:p w14:paraId="5A5C2B22" w14:textId="357C5CA2" w:rsidR="00DF5D1E" w:rsidRPr="003D3406" w:rsidRDefault="000C787E" w:rsidP="00DF5D1E">
      <w:r w:rsidRPr="003D3406">
        <w:tab/>
      </w:r>
      <w:r w:rsidR="00EB281E" w:rsidRPr="003D3406">
        <w:t xml:space="preserve">This </w:t>
      </w:r>
      <w:r w:rsidR="00547826" w:rsidRPr="003D3406">
        <w:t xml:space="preserve">is a secondary analysis of data from the </w:t>
      </w:r>
      <w:r w:rsidR="00C35FE1" w:rsidRPr="003D3406">
        <w:t>CADENCE-Kids</w:t>
      </w:r>
      <w:r w:rsidR="00547826" w:rsidRPr="003D3406">
        <w:t xml:space="preserve"> study (Clinical Trials.gov - </w:t>
      </w:r>
      <w:r w:rsidR="00C35FE1" w:rsidRPr="003D3406">
        <w:rPr>
          <w:color w:val="101010"/>
        </w:rPr>
        <w:t xml:space="preserve">NCT01989104). </w:t>
      </w:r>
      <w:r w:rsidR="00547826" w:rsidRPr="003D3406">
        <w:rPr>
          <w:color w:val="101010"/>
        </w:rPr>
        <w:t xml:space="preserve">A full description of the study design and participant characteristics are reported in </w:t>
      </w:r>
      <w:r w:rsidR="006C565E" w:rsidRPr="003D3406">
        <w:t>Tudor-Locke et al.</w:t>
      </w:r>
      <w:r w:rsidR="00F046A5" w:rsidRPr="003D3406">
        <w:t xml:space="preserve"> </w:t>
      </w:r>
      <w:r w:rsidR="0091635F" w:rsidRPr="003D3406">
        <w:fldChar w:fldCharType="begin"/>
      </w:r>
      <w:r w:rsidR="00F046A5" w:rsidRPr="003D3406">
        <w:instrText xml:space="preserve"> ADDIN EN.CITE &lt;EndNote&gt;&lt;Cite ExcludeAuth="1"&gt;&lt;Author&gt;Tudor-Locke&lt;/Author&gt;&lt;Year&gt;2018&lt;/Year&gt;&lt;RecNum&gt;1146&lt;/RecNum&gt;&lt;DisplayText&gt;(2018)&lt;/DisplayText&gt;&lt;record&gt;&lt;rec-number&gt;1146&lt;/rec-number&gt;&lt;foreign-keys&gt;&lt;key app="EN" db-id="9r5wswtfoa090betespprtz5vdwr0tt5222t" timestamp="1518803351"&gt;1146&lt;/key&gt;&lt;/foreign-keys&gt;&lt;ref-type name="Journal Article"&gt;17&lt;/ref-type&gt;&lt;contributors&gt;&lt;authors&gt;&lt;author&gt;Tudor-Locke, C.&lt;/author&gt;&lt;author&gt;Schuna, J. M., Jr.&lt;/author&gt;&lt;author&gt;Han, H.&lt;/author&gt;&lt;author&gt;Aguiar, E. J.&lt;/author&gt;&lt;author&gt;Larrivee, S.&lt;/author&gt;&lt;author&gt;Hsia, D. S.&lt;/author&gt;&lt;author&gt;Ducharme, S. W.&lt;/author&gt;&lt;author&gt;Barreira, T. V.&lt;/author&gt;&lt;author&gt;Johnson, W. D.&lt;/author&gt;&lt;/authors&gt;&lt;/contributors&gt;&lt;titles&gt;&lt;title&gt;Cadence (steps/min) and intensity during ambulation in 6-20 year olds: The CADENCE-Kids study&lt;/title&gt;&lt;secondary-title&gt;International Journal of Behavioural Nutrition and Physical Activity&lt;/secondary-title&gt;&lt;/titles&gt;&lt;periodical&gt;&lt;full-title&gt;International Journal of Behavioural Nutrition and Physical Activity&lt;/full-title&gt;&lt;abbr-1&gt;Int J Behav Nutr Phys Act&lt;/abbr-1&gt;&lt;/periodical&gt;&lt;volume&gt;15&lt;/volume&gt;&lt;number&gt;20&lt;/number&gt;&lt;dates&gt;&lt;year&gt;2018&lt;/year&gt;&lt;/dates&gt;&lt;urls&gt;&lt;/urls&gt;&lt;/record&gt;&lt;/Cite&gt;&lt;/EndNote&gt;</w:instrText>
      </w:r>
      <w:r w:rsidR="0091635F" w:rsidRPr="003D3406">
        <w:fldChar w:fldCharType="separate"/>
      </w:r>
      <w:r w:rsidR="00F046A5" w:rsidRPr="003D3406">
        <w:rPr>
          <w:noProof/>
        </w:rPr>
        <w:t>(2018)</w:t>
      </w:r>
      <w:r w:rsidR="0091635F" w:rsidRPr="003D3406">
        <w:fldChar w:fldCharType="end"/>
      </w:r>
      <w:r w:rsidR="0091635F" w:rsidRPr="003D3406">
        <w:t>.</w:t>
      </w:r>
    </w:p>
    <w:p w14:paraId="6C58FC1F" w14:textId="2C4955CD" w:rsidR="00FD6242" w:rsidRPr="003D3406" w:rsidRDefault="00FD6242" w:rsidP="008F1828">
      <w:pPr>
        <w:pStyle w:val="Heading2"/>
      </w:pPr>
      <w:r w:rsidRPr="003D3406">
        <w:t>Participants</w:t>
      </w:r>
    </w:p>
    <w:p w14:paraId="1CEFA9EB" w14:textId="0E1AC6EE" w:rsidR="00DF5D1E" w:rsidRPr="003D3406" w:rsidRDefault="00EB281E" w:rsidP="00E36976">
      <w:pPr>
        <w:ind w:firstLine="720"/>
      </w:pPr>
      <w:r w:rsidRPr="003D3406">
        <w:t>One hundred twenty-three children and adolescents aged 6 to 20 years volunteered to participate.</w:t>
      </w:r>
      <w:r w:rsidR="006C565E" w:rsidRPr="003D3406">
        <w:t xml:space="preserve"> </w:t>
      </w:r>
      <w:r w:rsidR="00547826" w:rsidRPr="003D3406">
        <w:t>For participants</w:t>
      </w:r>
      <w:r w:rsidR="00C35FE1" w:rsidRPr="003D3406">
        <w:t xml:space="preserve"> 6-17 years</w:t>
      </w:r>
      <w:r w:rsidR="006C565E" w:rsidRPr="003D3406">
        <w:t xml:space="preserve"> </w:t>
      </w:r>
      <w:r w:rsidR="00547826" w:rsidRPr="003D3406">
        <w:t xml:space="preserve">of age, </w:t>
      </w:r>
      <w:r w:rsidR="002A4A3F" w:rsidRPr="003D3406">
        <w:t xml:space="preserve">informed </w:t>
      </w:r>
      <w:r w:rsidR="00547826" w:rsidRPr="003D3406">
        <w:t>parental/legal guardian permission and child assent was required.</w:t>
      </w:r>
      <w:r w:rsidR="00C35FE1" w:rsidRPr="003D3406">
        <w:t xml:space="preserve"> All participants aged 18-20 </w:t>
      </w:r>
      <w:r w:rsidR="002A4A3F" w:rsidRPr="003D3406">
        <w:t xml:space="preserve">years </w:t>
      </w:r>
      <w:r w:rsidR="00C35FE1" w:rsidRPr="003D3406">
        <w:t>provided informed consent.</w:t>
      </w:r>
      <w:r w:rsidR="0091635F" w:rsidRPr="003D3406">
        <w:t xml:space="preserve"> </w:t>
      </w:r>
      <w:r w:rsidR="00C86E24" w:rsidRPr="003D3406">
        <w:t>Because of the considerable changes to leg length throughout childhood and adolescence, and t</w:t>
      </w:r>
      <w:r w:rsidR="0091635F" w:rsidRPr="003D3406">
        <w:t xml:space="preserve">o </w:t>
      </w:r>
      <w:r w:rsidR="00C35FE1" w:rsidRPr="003D3406">
        <w:t>ensure</w:t>
      </w:r>
      <w:r w:rsidR="0091635F" w:rsidRPr="003D3406">
        <w:t xml:space="preserve"> a uniform age distribution, </w:t>
      </w:r>
      <w:r w:rsidR="002A4A3F" w:rsidRPr="003D3406">
        <w:t>study enrollment</w:t>
      </w:r>
      <w:r w:rsidR="0091635F" w:rsidRPr="003D3406">
        <w:t xml:space="preserve"> was set up such that at least 4 boys and 4 girls from each age year would be included.</w:t>
      </w:r>
      <w:r w:rsidR="00E36976" w:rsidRPr="003D3406">
        <w:t xml:space="preserve"> All participants were able to ambulate without an external device, free from mental illness within the past 5 years, not pregnant, and not taking any medication that</w:t>
      </w:r>
      <w:r w:rsidR="004D2835">
        <w:t xml:space="preserve"> would</w:t>
      </w:r>
      <w:r w:rsidR="00E36976" w:rsidRPr="003D3406">
        <w:t xml:space="preserve"> affect heart rate response to exercise.</w:t>
      </w:r>
    </w:p>
    <w:p w14:paraId="25337AAA" w14:textId="49AAF333" w:rsidR="00DF5D1E" w:rsidRPr="003D3406" w:rsidRDefault="00C35FE1" w:rsidP="00DF5D1E">
      <w:pPr>
        <w:pStyle w:val="Heading2"/>
      </w:pPr>
      <w:r w:rsidRPr="003D3406">
        <w:t xml:space="preserve">Anthropometric </w:t>
      </w:r>
      <w:r w:rsidR="00DF5D1E" w:rsidRPr="003D3406">
        <w:t>Measures</w:t>
      </w:r>
    </w:p>
    <w:p w14:paraId="61F5A68D" w14:textId="088AB871" w:rsidR="00594ACC" w:rsidRPr="003D3406" w:rsidRDefault="00A21539" w:rsidP="00DF5D1E">
      <w:pPr>
        <w:rPr>
          <w:b/>
        </w:rPr>
      </w:pPr>
      <w:r w:rsidRPr="003D3406">
        <w:tab/>
      </w:r>
      <w:r w:rsidR="00586226" w:rsidRPr="003D3406">
        <w:t>Barefoot s</w:t>
      </w:r>
      <w:r w:rsidR="00C6279E" w:rsidRPr="003D3406">
        <w:t>tanding height</w:t>
      </w:r>
      <w:r w:rsidR="00490B21" w:rsidRPr="003D3406">
        <w:t xml:space="preserve"> w</w:t>
      </w:r>
      <w:r w:rsidR="00D127B5" w:rsidRPr="003D3406">
        <w:t>as</w:t>
      </w:r>
      <w:r w:rsidR="00C6279E" w:rsidRPr="003D3406">
        <w:t xml:space="preserve"> measured</w:t>
      </w:r>
      <w:r w:rsidR="00586226" w:rsidRPr="003D3406">
        <w:t xml:space="preserve"> via a stadiometer (</w:t>
      </w:r>
      <w:proofErr w:type="spellStart"/>
      <w:r w:rsidR="00586226" w:rsidRPr="003D3406">
        <w:t>Harpenden</w:t>
      </w:r>
      <w:proofErr w:type="spellEnd"/>
      <w:r w:rsidR="00586226" w:rsidRPr="003D3406">
        <w:t xml:space="preserve">; </w:t>
      </w:r>
      <w:proofErr w:type="spellStart"/>
      <w:r w:rsidR="00586226" w:rsidRPr="003D3406">
        <w:t>Holtain</w:t>
      </w:r>
      <w:proofErr w:type="spellEnd"/>
      <w:r w:rsidR="00586226" w:rsidRPr="003D3406">
        <w:t xml:space="preserve"> Ltd., </w:t>
      </w:r>
      <w:proofErr w:type="spellStart"/>
      <w:r w:rsidR="00586226" w:rsidRPr="003D3406">
        <w:t>Crosswell</w:t>
      </w:r>
      <w:proofErr w:type="spellEnd"/>
      <w:r w:rsidR="00586226" w:rsidRPr="003D3406">
        <w:t xml:space="preserve">, </w:t>
      </w:r>
      <w:proofErr w:type="spellStart"/>
      <w:r w:rsidR="00586226" w:rsidRPr="003D3406">
        <w:t>Crymych</w:t>
      </w:r>
      <w:proofErr w:type="spellEnd"/>
      <w:r w:rsidR="00586226" w:rsidRPr="003D3406">
        <w:t xml:space="preserve">, </w:t>
      </w:r>
      <w:proofErr w:type="spellStart"/>
      <w:r w:rsidR="00586226" w:rsidRPr="003D3406">
        <w:t>Pembrokeshire</w:t>
      </w:r>
      <w:proofErr w:type="spellEnd"/>
      <w:r w:rsidR="00586226" w:rsidRPr="003D3406">
        <w:t>, UK)</w:t>
      </w:r>
      <w:r w:rsidR="00490B21" w:rsidRPr="003D3406">
        <w:t>.</w:t>
      </w:r>
      <w:r w:rsidR="00C6279E" w:rsidRPr="003D3406">
        <w:t xml:space="preserve"> Seated height was </w:t>
      </w:r>
      <w:r w:rsidR="00D127B5" w:rsidRPr="003D3406">
        <w:t xml:space="preserve">also </w:t>
      </w:r>
      <w:r w:rsidR="00C6279E" w:rsidRPr="003D3406">
        <w:t>measured</w:t>
      </w:r>
      <w:r w:rsidR="00D127B5" w:rsidRPr="003D3406">
        <w:t xml:space="preserve"> with the stadiometer, whereby participants sat on a table with legs freely hanging</w:t>
      </w:r>
      <w:r w:rsidR="00C6279E" w:rsidRPr="003D3406">
        <w:t>.</w:t>
      </w:r>
      <w:r w:rsidR="00D127B5" w:rsidRPr="003D3406">
        <w:t xml:space="preserve"> </w:t>
      </w:r>
      <w:r w:rsidR="00546E0E" w:rsidRPr="003D3406">
        <w:t>Leg length was quantified as standing height minus seated height. Mass was measured using a Tanita digital scale (Tanita SC-240; Tanita corporation, Tokyo, Japan)</w:t>
      </w:r>
      <w:r w:rsidR="00AF55C1" w:rsidRPr="003D3406">
        <w:t>.</w:t>
      </w:r>
      <w:r w:rsidR="00546E0E" w:rsidRPr="003D3406">
        <w:t xml:space="preserve"> </w:t>
      </w:r>
      <w:r w:rsidR="004D2835" w:rsidRPr="003D3406">
        <w:t>Height and weight measurement precision was to the nearest 0.1 cm</w:t>
      </w:r>
      <w:r w:rsidR="004D2835">
        <w:t xml:space="preserve"> and 0.1 kg, respectively.</w:t>
      </w:r>
      <w:r w:rsidR="004D2835" w:rsidRPr="003D3406">
        <w:t xml:space="preserve"> </w:t>
      </w:r>
      <w:r w:rsidR="00546E0E" w:rsidRPr="003D3406">
        <w:t>All measurements were performed twice. If the height or weight measurements differe</w:t>
      </w:r>
      <w:r w:rsidR="002A4A3F" w:rsidRPr="003D3406">
        <w:t>d</w:t>
      </w:r>
      <w:r w:rsidR="00546E0E" w:rsidRPr="003D3406">
        <w:t xml:space="preserve"> by </w:t>
      </w:r>
      <w:r w:rsidR="00546E0E" w:rsidRPr="003D3406">
        <w:lastRenderedPageBreak/>
        <w:t xml:space="preserve">&gt; 0.5 cm or 0.5 kg, respectively, a third measurement was taken, and the average of the two </w:t>
      </w:r>
      <w:r w:rsidR="00671043" w:rsidRPr="003D3406">
        <w:t xml:space="preserve">closest </w:t>
      </w:r>
      <w:r w:rsidR="00546E0E" w:rsidRPr="003D3406">
        <w:t>measurements were used.</w:t>
      </w:r>
    </w:p>
    <w:p w14:paraId="7441AC18" w14:textId="2631E4A8" w:rsidR="00546E0E" w:rsidRPr="003D3406" w:rsidRDefault="00546E0E" w:rsidP="00DF5D1E">
      <w:pPr>
        <w:rPr>
          <w:b/>
        </w:rPr>
      </w:pPr>
      <w:r w:rsidRPr="003D3406">
        <w:rPr>
          <w:b/>
        </w:rPr>
        <w:t>Cadence Measures</w:t>
      </w:r>
    </w:p>
    <w:p w14:paraId="31566BCC" w14:textId="7F58154C" w:rsidR="00DF5D1E" w:rsidRPr="003D3406" w:rsidRDefault="00C6279E" w:rsidP="00DF5D1E">
      <w:r w:rsidRPr="003D3406">
        <w:t xml:space="preserve"> </w:t>
      </w:r>
      <w:r w:rsidR="00594ACC" w:rsidRPr="003D3406">
        <w:tab/>
      </w:r>
      <w:r w:rsidR="00A21539" w:rsidRPr="003D3406">
        <w:t xml:space="preserve">Cadence (steps/minute) was determined via </w:t>
      </w:r>
      <w:r w:rsidR="003A4576" w:rsidRPr="003D3406">
        <w:t xml:space="preserve">direct observation </w:t>
      </w:r>
      <w:r w:rsidR="002A4A3F" w:rsidRPr="003D3406">
        <w:t>(</w:t>
      </w:r>
      <w:r w:rsidR="003A4576" w:rsidRPr="003D3406">
        <w:t xml:space="preserve">hand </w:t>
      </w:r>
      <w:r w:rsidR="002A4A3F" w:rsidRPr="003D3406">
        <w:t>tally)</w:t>
      </w:r>
      <w:r w:rsidR="007A56AA" w:rsidRPr="003D3406">
        <w:t xml:space="preserve"> of accumulated steps </w:t>
      </w:r>
      <w:r w:rsidR="002A4A3F" w:rsidRPr="003D3406">
        <w:t xml:space="preserve">during </w:t>
      </w:r>
      <w:r w:rsidR="007A56AA" w:rsidRPr="003D3406">
        <w:t>each 5-minute trial</w:t>
      </w:r>
      <w:r w:rsidR="00AF55C1" w:rsidRPr="003D3406">
        <w:t xml:space="preserve"> divided by 5</w:t>
      </w:r>
      <w:r w:rsidR="007A56AA" w:rsidRPr="003D3406">
        <w:t>.</w:t>
      </w:r>
      <w:r w:rsidR="009A0BC1" w:rsidRPr="003D3406">
        <w:t xml:space="preserve"> A video recording (GoPro Hero 3</w:t>
      </w:r>
      <w:r w:rsidR="005F0103">
        <w:t xml:space="preserve">, </w:t>
      </w:r>
      <w:r w:rsidR="00C1163E">
        <w:t>GoPro</w:t>
      </w:r>
      <w:r w:rsidR="00050914">
        <w:t xml:space="preserve"> Inc.</w:t>
      </w:r>
      <w:r w:rsidR="00F607CC">
        <w:t xml:space="preserve">, </w:t>
      </w:r>
      <w:r w:rsidR="005F0103">
        <w:t>S</w:t>
      </w:r>
      <w:r w:rsidR="00C1163E">
        <w:t>an Mateo, CA, USA</w:t>
      </w:r>
      <w:r w:rsidR="009A0BC1" w:rsidRPr="003D3406">
        <w:t>)</w:t>
      </w:r>
      <w:r w:rsidR="00AF55C1" w:rsidRPr="003D3406">
        <w:t xml:space="preserve"> </w:t>
      </w:r>
      <w:r w:rsidR="00634EE2" w:rsidRPr="003D3406">
        <w:t xml:space="preserve">of each participant’s lower body provided </w:t>
      </w:r>
      <w:r w:rsidR="00AF55C1" w:rsidRPr="003D3406">
        <w:t xml:space="preserve">a redundant </w:t>
      </w:r>
      <w:r w:rsidR="002A4A3F" w:rsidRPr="003D3406">
        <w:t>record for step verification purposes in the event of miscounting or ambiguous data.</w:t>
      </w:r>
    </w:p>
    <w:p w14:paraId="261EE609" w14:textId="620D2A27" w:rsidR="00DF5D1E" w:rsidRPr="003D3406" w:rsidRDefault="00DF5D1E" w:rsidP="00DF5D1E">
      <w:pPr>
        <w:pStyle w:val="Heading2"/>
      </w:pPr>
      <w:r w:rsidRPr="003D3406">
        <w:t>Protocols</w:t>
      </w:r>
    </w:p>
    <w:p w14:paraId="5B723944" w14:textId="68B4C074" w:rsidR="00DF5D1E" w:rsidRPr="003D3406" w:rsidRDefault="003A4576" w:rsidP="00DF5D1E">
      <w:r w:rsidRPr="003D3406">
        <w:tab/>
        <w:t>Participants performed sequentially faster</w:t>
      </w:r>
      <w:r w:rsidR="00DA1DCF" w:rsidRPr="003D3406">
        <w:t xml:space="preserve"> treadmill walking trials, starting at</w:t>
      </w:r>
      <w:r w:rsidR="007A56AA" w:rsidRPr="003D3406">
        <w:t xml:space="preserve"> </w:t>
      </w:r>
      <w:r w:rsidR="00EB2095">
        <w:t>0.22</w:t>
      </w:r>
      <w:r w:rsidR="007A56AA" w:rsidRPr="003D3406">
        <w:t xml:space="preserve"> m/</w:t>
      </w:r>
      <w:r w:rsidR="00EB2095">
        <w:t>s</w:t>
      </w:r>
      <w:r w:rsidR="007A56AA" w:rsidRPr="003D3406">
        <w:t xml:space="preserve"> (i.e., 0.5 mph) and increasing in </w:t>
      </w:r>
      <w:r w:rsidR="00EB2095">
        <w:t>0.22</w:t>
      </w:r>
      <w:r w:rsidR="007A56AA" w:rsidRPr="003D3406">
        <w:t xml:space="preserve"> m</w:t>
      </w:r>
      <w:r w:rsidR="00EB2095">
        <w:t>/s</w:t>
      </w:r>
      <w:r w:rsidR="007A56AA" w:rsidRPr="003D3406">
        <w:t xml:space="preserve"> </w:t>
      </w:r>
      <w:r w:rsidR="00135748" w:rsidRPr="003D3406">
        <w:t>increments until: 1) complet</w:t>
      </w:r>
      <w:r w:rsidR="002A4A3F" w:rsidRPr="003D3406">
        <w:t>ion of</w:t>
      </w:r>
      <w:r w:rsidR="007A56AA" w:rsidRPr="003D3406">
        <w:t xml:space="preserve"> the fastest speed </w:t>
      </w:r>
      <w:r w:rsidR="002A4A3F" w:rsidRPr="003D3406">
        <w:t>(</w:t>
      </w:r>
      <w:r w:rsidR="00EB2095">
        <w:t xml:space="preserve">2.23 </w:t>
      </w:r>
      <w:r w:rsidR="007A56AA" w:rsidRPr="003D3406">
        <w:t>m/</w:t>
      </w:r>
      <w:r w:rsidR="00EB2095">
        <w:t>s</w:t>
      </w:r>
      <w:r w:rsidR="002A4A3F" w:rsidRPr="003D3406">
        <w:t xml:space="preserve">; </w:t>
      </w:r>
      <w:r w:rsidR="007A56AA" w:rsidRPr="003D3406">
        <w:t>5.0 mph)</w:t>
      </w:r>
      <w:r w:rsidR="002A4A3F" w:rsidRPr="003D3406">
        <w:t xml:space="preserve"> for the protocol</w:t>
      </w:r>
      <w:r w:rsidR="007A56AA" w:rsidRPr="003D3406">
        <w:t xml:space="preserve"> 2) complet</w:t>
      </w:r>
      <w:r w:rsidR="002A4A3F" w:rsidRPr="003D3406">
        <w:t xml:space="preserve">ion of </w:t>
      </w:r>
      <w:r w:rsidR="007A56AA" w:rsidRPr="003D3406">
        <w:t xml:space="preserve">the trial </w:t>
      </w:r>
      <w:r w:rsidR="002A4A3F" w:rsidRPr="003D3406">
        <w:t xml:space="preserve">during </w:t>
      </w:r>
      <w:r w:rsidR="007A56AA" w:rsidRPr="003D3406">
        <w:t>which participants freely chose to run, or 3) researcher or participant volition.</w:t>
      </w:r>
    </w:p>
    <w:p w14:paraId="366468E1" w14:textId="6401C55E" w:rsidR="00DF5D1E" w:rsidRPr="003D3406" w:rsidRDefault="00DF5D1E" w:rsidP="00DF5D1E">
      <w:pPr>
        <w:pStyle w:val="Heading2"/>
      </w:pPr>
      <w:r w:rsidRPr="003D3406">
        <w:t>Data</w:t>
      </w:r>
      <w:r w:rsidR="002A4A3F" w:rsidRPr="003D3406">
        <w:t xml:space="preserve"> and</w:t>
      </w:r>
      <w:r w:rsidR="009D2872" w:rsidRPr="003D3406">
        <w:t xml:space="preserve"> Statistical </w:t>
      </w:r>
      <w:r w:rsidR="00DA1DCF" w:rsidRPr="003D3406">
        <w:t>Analysis</w:t>
      </w:r>
    </w:p>
    <w:p w14:paraId="32B0627B" w14:textId="77BB4524" w:rsidR="00611F45" w:rsidRPr="003D3406" w:rsidRDefault="00BB221A" w:rsidP="00611F45">
      <w:pPr>
        <w:pStyle w:val="PlainText"/>
        <w:spacing w:line="480" w:lineRule="auto"/>
        <w:rPr>
          <w:rFonts w:ascii="Arial" w:hAnsi="Arial" w:cs="Arial"/>
          <w:sz w:val="24"/>
          <w:szCs w:val="24"/>
        </w:rPr>
      </w:pPr>
      <w:r w:rsidRPr="003D3406">
        <w:rPr>
          <w:rFonts w:ascii="Arial" w:hAnsi="Arial" w:cs="Arial"/>
          <w:sz w:val="24"/>
          <w:szCs w:val="24"/>
        </w:rPr>
        <w:t>Of the 123 potential participants, 69</w:t>
      </w:r>
      <w:r w:rsidR="00073503" w:rsidRPr="003D3406">
        <w:rPr>
          <w:rFonts w:ascii="Arial" w:hAnsi="Arial" w:cs="Arial"/>
          <w:sz w:val="24"/>
          <w:szCs w:val="24"/>
        </w:rPr>
        <w:t xml:space="preserve"> </w:t>
      </w:r>
      <w:r w:rsidR="00993E67">
        <w:rPr>
          <w:rFonts w:ascii="Arial" w:hAnsi="Arial" w:cs="Arial"/>
          <w:sz w:val="24"/>
          <w:szCs w:val="24"/>
        </w:rPr>
        <w:t xml:space="preserve">individuals </w:t>
      </w:r>
      <w:r w:rsidR="007469C5">
        <w:rPr>
          <w:rFonts w:ascii="Arial" w:hAnsi="Arial" w:cs="Arial"/>
          <w:sz w:val="24"/>
          <w:szCs w:val="24"/>
        </w:rPr>
        <w:t>transitioned to running for the duration of the</w:t>
      </w:r>
      <w:r w:rsidR="00073503" w:rsidRPr="003D3406">
        <w:rPr>
          <w:rFonts w:ascii="Arial" w:hAnsi="Arial" w:cs="Arial"/>
          <w:sz w:val="24"/>
          <w:szCs w:val="24"/>
        </w:rPr>
        <w:t xml:space="preserve"> </w:t>
      </w:r>
      <w:r w:rsidRPr="003D3406">
        <w:rPr>
          <w:rFonts w:ascii="Arial" w:hAnsi="Arial" w:cs="Arial"/>
          <w:sz w:val="24"/>
          <w:szCs w:val="24"/>
        </w:rPr>
        <w:t>trial. Thus, only these data were used for model development.</w:t>
      </w:r>
    </w:p>
    <w:p w14:paraId="78D2A40F" w14:textId="33BED02B" w:rsidR="00611F45" w:rsidRPr="003D3406" w:rsidRDefault="00611F45" w:rsidP="00611F45">
      <w:pPr>
        <w:pStyle w:val="PlainText"/>
        <w:spacing w:line="480" w:lineRule="auto"/>
        <w:rPr>
          <w:rFonts w:ascii="Arial" w:hAnsi="Arial" w:cs="Arial"/>
          <w:b/>
          <w:sz w:val="24"/>
          <w:szCs w:val="24"/>
        </w:rPr>
      </w:pPr>
      <w:r w:rsidRPr="003D3406">
        <w:rPr>
          <w:rFonts w:ascii="Arial" w:hAnsi="Arial" w:cs="Arial"/>
          <w:b/>
          <w:sz w:val="24"/>
          <w:szCs w:val="24"/>
        </w:rPr>
        <w:t>Model Development</w:t>
      </w:r>
    </w:p>
    <w:p w14:paraId="301E49F3" w14:textId="77777777" w:rsidR="004305A7" w:rsidRDefault="009F792B" w:rsidP="00A91B40">
      <w:pPr>
        <w:pStyle w:val="CommentText"/>
        <w:spacing w:line="480" w:lineRule="auto"/>
        <w:rPr>
          <w:ins w:id="5" w:author="DoD_Admin" w:date="2019-04-19T11:23:00Z"/>
          <w:sz w:val="24"/>
          <w:szCs w:val="24"/>
        </w:rPr>
      </w:pPr>
      <w:ins w:id="6" w:author="DoD_Admin" w:date="2019-04-19T11:15:00Z">
        <w:r>
          <w:rPr>
            <w:sz w:val="24"/>
            <w:szCs w:val="24"/>
          </w:rPr>
          <w:t>L</w:t>
        </w:r>
      </w:ins>
      <w:ins w:id="7" w:author="DoD_Admin" w:date="2019-04-19T11:14:00Z">
        <w:r>
          <w:rPr>
            <w:sz w:val="24"/>
            <w:szCs w:val="24"/>
          </w:rPr>
          <w:t>ogistic r</w:t>
        </w:r>
      </w:ins>
      <w:del w:id="8" w:author="DoD_Admin" w:date="2019-04-19T11:14:00Z">
        <w:r w:rsidDel="009F792B">
          <w:rPr>
            <w:sz w:val="24"/>
            <w:szCs w:val="24"/>
          </w:rPr>
          <w:delText>R</w:delText>
        </w:r>
      </w:del>
      <w:r w:rsidR="00611F45" w:rsidRPr="003D3406">
        <w:rPr>
          <w:sz w:val="24"/>
          <w:szCs w:val="24"/>
        </w:rPr>
        <w:t>egression model</w:t>
      </w:r>
      <w:r>
        <w:rPr>
          <w:sz w:val="24"/>
          <w:szCs w:val="24"/>
        </w:rPr>
        <w:t>s</w:t>
      </w:r>
      <w:r w:rsidR="00611F45" w:rsidRPr="003D3406">
        <w:rPr>
          <w:sz w:val="24"/>
          <w:szCs w:val="24"/>
        </w:rPr>
        <w:t xml:space="preserve"> w</w:t>
      </w:r>
      <w:r>
        <w:rPr>
          <w:sz w:val="24"/>
          <w:szCs w:val="24"/>
        </w:rPr>
        <w:t>ere</w:t>
      </w:r>
      <w:r w:rsidR="00611F45" w:rsidRPr="003D3406">
        <w:rPr>
          <w:sz w:val="24"/>
          <w:szCs w:val="24"/>
        </w:rPr>
        <w:t xml:space="preserve"> developed using a set of independent variables after linear dependencies were removed. </w:t>
      </w:r>
      <w:ins w:id="9" w:author="DoD_Admin" w:date="2019-04-19T11:15:00Z">
        <w:r>
          <w:rPr>
            <w:sz w:val="24"/>
            <w:szCs w:val="24"/>
          </w:rPr>
          <w:t xml:space="preserve">The goal of logistic regression is to develop a model that accurately classifies an outcome into two groups. </w:t>
        </w:r>
      </w:ins>
      <w:ins w:id="10" w:author="DoD_Admin" w:date="2019-04-19T11:16:00Z">
        <w:r>
          <w:rPr>
            <w:sz w:val="24"/>
            <w:szCs w:val="24"/>
          </w:rPr>
          <w:t xml:space="preserve"> In the case of this research, running and walking are the two outcomes to be classified and, as such, the dependent variable for these models.  </w:t>
        </w:r>
      </w:ins>
    </w:p>
    <w:p w14:paraId="4AF7EF78" w14:textId="2041E327" w:rsidR="004305A7" w:rsidRDefault="004305A7" w:rsidP="00961EDB">
      <w:pPr>
        <w:pBdr>
          <w:bottom w:val="single" w:sz="6" w:space="1" w:color="auto"/>
        </w:pBdr>
        <w:rPr>
          <w:ins w:id="11" w:author="DoD_Admin" w:date="2019-04-19T11:23:00Z"/>
        </w:rPr>
      </w:pPr>
      <w:ins w:id="12" w:author="DoD_Admin" w:date="2019-04-19T11:23:00Z">
        <w:r>
          <w:lastRenderedPageBreak/>
          <w:t xml:space="preserve">The following model was built using the “purposeful selection” technique detailed in </w:t>
        </w:r>
      </w:ins>
      <w:ins w:id="13" w:author="DoD_Admin" w:date="2019-04-19T11:39:00Z">
        <w:r w:rsidR="00961EDB">
          <w:t xml:space="preserve">“Applied Logistics Regression” </w:t>
        </w:r>
      </w:ins>
      <w:customXmlInsRangeStart w:id="14" w:author="DoD_Admin" w:date="2019-04-19T11:39:00Z"/>
      <w:sdt>
        <w:sdtPr>
          <w:id w:val="-632088579"/>
          <w:citation/>
        </w:sdtPr>
        <w:sdtContent>
          <w:customXmlInsRangeEnd w:id="14"/>
          <w:ins w:id="15" w:author="DoD_Admin" w:date="2019-04-19T11:39:00Z">
            <w:r>
              <w:fldChar w:fldCharType="begin"/>
            </w:r>
            <w:r>
              <w:instrText xml:space="preserve"> CITATION Hos13 \l 1033 </w:instrText>
            </w:r>
          </w:ins>
          <w:r>
            <w:fldChar w:fldCharType="separate"/>
          </w:r>
          <w:ins w:id="16" w:author="DoD_Admin" w:date="2019-04-19T11:39:00Z">
            <w:r>
              <w:rPr>
                <w:noProof/>
              </w:rPr>
              <w:t>(Hosmer, Lemeshow, &amp; Sturdivant, 2013)</w:t>
            </w:r>
            <w:r>
              <w:fldChar w:fldCharType="end"/>
            </w:r>
          </w:ins>
          <w:customXmlInsRangeStart w:id="17" w:author="DoD_Admin" w:date="2019-04-19T11:39:00Z"/>
        </w:sdtContent>
      </w:sdt>
      <w:customXmlInsRangeEnd w:id="17"/>
    </w:p>
    <w:p w14:paraId="43ECDC0B" w14:textId="4FEC1CEB" w:rsidR="00611F45" w:rsidRPr="003D3406" w:rsidRDefault="00611F45" w:rsidP="00A91B40">
      <w:pPr>
        <w:pStyle w:val="CommentText"/>
        <w:spacing w:line="480" w:lineRule="auto"/>
        <w:rPr>
          <w:sz w:val="24"/>
          <w:szCs w:val="24"/>
        </w:rPr>
      </w:pPr>
      <w:del w:id="18" w:author="DoD_Admin" w:date="2019-04-19T11:16:00Z">
        <w:r w:rsidRPr="003D3406" w:rsidDel="009F792B">
          <w:rPr>
            <w:sz w:val="24"/>
            <w:szCs w:val="24"/>
          </w:rPr>
          <w:delText>The dependent variable for all models was the participant</w:delText>
        </w:r>
        <w:r w:rsidR="00AE6B1F" w:rsidRPr="003D3406" w:rsidDel="009F792B">
          <w:rPr>
            <w:sz w:val="24"/>
            <w:szCs w:val="24"/>
          </w:rPr>
          <w:delText>’s</w:delText>
        </w:r>
        <w:r w:rsidRPr="003D3406" w:rsidDel="009F792B">
          <w:rPr>
            <w:sz w:val="24"/>
            <w:szCs w:val="24"/>
          </w:rPr>
          <w:delText xml:space="preserve"> </w:delText>
        </w:r>
        <w:r w:rsidR="00F86FFA" w:rsidRPr="003D3406" w:rsidDel="009F792B">
          <w:rPr>
            <w:sz w:val="24"/>
            <w:szCs w:val="24"/>
          </w:rPr>
          <w:delText>running</w:delText>
        </w:r>
        <w:r w:rsidRPr="003D3406" w:rsidDel="009F792B">
          <w:rPr>
            <w:sz w:val="24"/>
            <w:szCs w:val="24"/>
          </w:rPr>
          <w:delText xml:space="preserve"> cadence.</w:delText>
        </w:r>
      </w:del>
      <w:r w:rsidRPr="003D3406">
        <w:rPr>
          <w:sz w:val="24"/>
          <w:szCs w:val="24"/>
        </w:rPr>
        <w:t xml:space="preserve"> </w:t>
      </w:r>
      <w:del w:id="19" w:author="DoD_Admin" w:date="2019-04-19T11:23:00Z">
        <w:r w:rsidRPr="003D3406" w:rsidDel="004305A7">
          <w:rPr>
            <w:sz w:val="24"/>
            <w:szCs w:val="24"/>
          </w:rPr>
          <w:delText xml:space="preserve">The best subsets method of identifying the optimal model was </w:delText>
        </w:r>
        <w:r w:rsidR="00C01CB4" w:rsidDel="004305A7">
          <w:rPr>
            <w:sz w:val="24"/>
            <w:szCs w:val="24"/>
          </w:rPr>
          <w:delText>ascertained</w:delText>
        </w:r>
        <w:r w:rsidR="00C01CB4" w:rsidRPr="003D3406" w:rsidDel="004305A7">
          <w:rPr>
            <w:sz w:val="24"/>
            <w:szCs w:val="24"/>
          </w:rPr>
          <w:delText xml:space="preserve"> </w:delText>
        </w:r>
        <w:r w:rsidRPr="003D3406" w:rsidDel="004305A7">
          <w:rPr>
            <w:sz w:val="24"/>
            <w:szCs w:val="24"/>
          </w:rPr>
          <w:delText>using the “leaps” package i</w:delText>
        </w:r>
        <w:r w:rsidRPr="00677FA5" w:rsidDel="004305A7">
          <w:rPr>
            <w:sz w:val="24"/>
            <w:szCs w:val="24"/>
          </w:rPr>
          <w:delText>n R</w:delText>
        </w:r>
        <w:r w:rsidR="00F30C05" w:rsidDel="004305A7">
          <w:rPr>
            <w:sz w:val="24"/>
            <w:szCs w:val="24"/>
          </w:rPr>
          <w:delText xml:space="preserve"> </w:delText>
        </w:r>
        <w:r w:rsidR="00F30C05" w:rsidDel="004305A7">
          <w:rPr>
            <w:sz w:val="24"/>
            <w:szCs w:val="24"/>
          </w:rPr>
          <w:fldChar w:fldCharType="begin"/>
        </w:r>
        <w:r w:rsidR="00F30C05" w:rsidDel="004305A7">
          <w:rPr>
            <w:sz w:val="24"/>
            <w:szCs w:val="24"/>
          </w:rPr>
          <w:delInstrText xml:space="preserve"> ADDIN EN.CITE &lt;EndNote&gt;&lt;Cite&gt;&lt;Author&gt;R Core Team&lt;/Author&gt;&lt;Year&gt;2018&lt;/Year&gt;&lt;RecNum&gt;1382&lt;/RecNum&gt;&lt;DisplayText&gt;(R Core Team, 2018)&lt;/DisplayText&gt;&lt;record&gt;&lt;rec-number&gt;1382&lt;/rec-number&gt;&lt;foreign-keys&gt;&lt;key app="EN" db-id="9r5wswtfoa090betespprtz5vdwr0tt5222t" timestamp="1544194339"&gt;1382&lt;/key&gt;&lt;/foreign-keys&gt;&lt;ref-type name="Computer Program"&gt;9&lt;/ref-type&gt;&lt;contributors&gt;&lt;authors&gt;&lt;author&gt;R Core Team,&lt;/author&gt;&lt;/authors&gt;&lt;/contributors&gt;&lt;titles&gt;&lt;title&gt;R: A language and environment for statistical computing&lt;/title&gt;&lt;/titles&gt;&lt;dates&gt;&lt;year&gt;2018&lt;/year&gt;&lt;/dates&gt;&lt;pub-location&gt;Vienna, Austria&lt;/pub-location&gt;&lt;publisher&gt;R Foundation for Statistical Computing&lt;/publisher&gt;&lt;urls&gt;&lt;related-urls&gt;&lt;url&gt;https://www.R-project.org/.&lt;/url&gt;&lt;/related-urls&gt;&lt;/urls&gt;&lt;/record&gt;&lt;/Cite&gt;&lt;/EndNote&gt;</w:delInstrText>
        </w:r>
        <w:r w:rsidR="00F30C05" w:rsidDel="004305A7">
          <w:rPr>
            <w:sz w:val="24"/>
            <w:szCs w:val="24"/>
          </w:rPr>
          <w:fldChar w:fldCharType="separate"/>
        </w:r>
        <w:r w:rsidR="00F30C05" w:rsidDel="004305A7">
          <w:rPr>
            <w:noProof/>
            <w:sz w:val="24"/>
            <w:szCs w:val="24"/>
          </w:rPr>
          <w:delText>(R Core Team, 2018)</w:delText>
        </w:r>
        <w:r w:rsidR="00F30C05" w:rsidDel="004305A7">
          <w:rPr>
            <w:sz w:val="24"/>
            <w:szCs w:val="24"/>
          </w:rPr>
          <w:fldChar w:fldCharType="end"/>
        </w:r>
        <w:r w:rsidR="00677FA5" w:rsidRPr="00677FA5" w:rsidDel="004305A7">
          <w:rPr>
            <w:sz w:val="24"/>
            <w:szCs w:val="24"/>
          </w:rPr>
          <w:delText xml:space="preserve"> </w:delText>
        </w:r>
        <w:r w:rsidRPr="00677FA5" w:rsidDel="004305A7">
          <w:rPr>
            <w:sz w:val="24"/>
            <w:szCs w:val="24"/>
          </w:rPr>
          <w:delText xml:space="preserve">. </w:delText>
        </w:r>
        <w:r w:rsidR="00F86FFA" w:rsidRPr="00677FA5" w:rsidDel="004305A7">
          <w:rPr>
            <w:sz w:val="24"/>
            <w:szCs w:val="24"/>
          </w:rPr>
          <w:delText xml:space="preserve">The </w:delText>
        </w:r>
        <w:r w:rsidR="00F86FFA" w:rsidRPr="003D3406" w:rsidDel="004305A7">
          <w:rPr>
            <w:sz w:val="24"/>
            <w:szCs w:val="24"/>
          </w:rPr>
          <w:delText xml:space="preserve">leaps algorithm finds the “best” model </w:delText>
        </w:r>
        <w:r w:rsidR="00C01CB4" w:rsidDel="004305A7">
          <w:rPr>
            <w:sz w:val="24"/>
            <w:szCs w:val="24"/>
          </w:rPr>
          <w:delText>based on</w:delText>
        </w:r>
        <w:r w:rsidR="00F86FFA" w:rsidRPr="003D3406" w:rsidDel="004305A7">
          <w:rPr>
            <w:sz w:val="24"/>
            <w:szCs w:val="24"/>
          </w:rPr>
          <w:delText xml:space="preserve"> </w:delText>
        </w:r>
        <w:r w:rsidR="00207719" w:rsidRPr="003D3406" w:rsidDel="004305A7">
          <w:rPr>
            <w:sz w:val="24"/>
            <w:szCs w:val="24"/>
          </w:rPr>
          <w:delText>Akaike/</w:delText>
        </w:r>
        <w:r w:rsidR="00F86FFA" w:rsidRPr="003D3406" w:rsidDel="004305A7">
          <w:rPr>
            <w:color w:val="222222"/>
            <w:sz w:val="24"/>
            <w:szCs w:val="24"/>
            <w:shd w:val="clear" w:color="auto" w:fill="FFFFFF"/>
          </w:rPr>
          <w:delText>Bayesian information criterion </w:delText>
        </w:r>
        <w:r w:rsidR="00207719" w:rsidRPr="003D3406" w:rsidDel="004305A7">
          <w:rPr>
            <w:sz w:val="24"/>
            <w:szCs w:val="24"/>
          </w:rPr>
          <w:delText>(</w:delText>
        </w:r>
        <w:r w:rsidR="00F86FFA" w:rsidRPr="003D3406" w:rsidDel="004305A7">
          <w:rPr>
            <w:sz w:val="24"/>
            <w:szCs w:val="24"/>
          </w:rPr>
          <w:delText>AIC/BIC</w:delText>
        </w:r>
        <w:r w:rsidR="00207719" w:rsidRPr="003D3406" w:rsidDel="004305A7">
          <w:rPr>
            <w:sz w:val="24"/>
            <w:szCs w:val="24"/>
          </w:rPr>
          <w:delText>)</w:delText>
        </w:r>
        <w:r w:rsidR="00F86FFA" w:rsidRPr="003D3406" w:rsidDel="004305A7">
          <w:rPr>
            <w:sz w:val="24"/>
            <w:szCs w:val="24"/>
          </w:rPr>
          <w:delText xml:space="preserve"> for each number of predictors</w:delText>
        </w:r>
        <w:r w:rsidR="005549A4" w:rsidRPr="003D3406" w:rsidDel="004305A7">
          <w:rPr>
            <w:sz w:val="24"/>
            <w:szCs w:val="24"/>
          </w:rPr>
          <w:delText>, both independently (i.e., 1 factor) and grouped (i.e., 2</w:delText>
        </w:r>
        <w:r w:rsidR="00C01CB4" w:rsidDel="004305A7">
          <w:rPr>
            <w:sz w:val="24"/>
            <w:szCs w:val="24"/>
          </w:rPr>
          <w:delText>+</w:delText>
        </w:r>
        <w:r w:rsidR="005549A4" w:rsidRPr="003D3406" w:rsidDel="004305A7">
          <w:rPr>
            <w:sz w:val="24"/>
            <w:szCs w:val="24"/>
          </w:rPr>
          <w:delText xml:space="preserve"> factors combined)</w:delText>
        </w:r>
        <w:r w:rsidR="00F86FFA" w:rsidRPr="003D3406" w:rsidDel="004305A7">
          <w:rPr>
            <w:sz w:val="24"/>
            <w:szCs w:val="24"/>
          </w:rPr>
          <w:delText xml:space="preserve">. </w:delText>
        </w:r>
        <w:r w:rsidRPr="003D3406" w:rsidDel="004305A7">
          <w:rPr>
            <w:sz w:val="24"/>
            <w:szCs w:val="24"/>
          </w:rPr>
          <w:delText xml:space="preserve">The leaps algorithm was used to compare regression models for every possible subset of factors, selecting the model with the lowest BIC. </w:delText>
        </w:r>
        <w:r w:rsidR="00207719" w:rsidRPr="003D3406" w:rsidDel="004305A7">
          <w:rPr>
            <w:sz w:val="24"/>
            <w:szCs w:val="24"/>
          </w:rPr>
          <w:delText xml:space="preserve">In addition, </w:delText>
        </w:r>
        <w:r w:rsidR="005549A4" w:rsidRPr="003D3406" w:rsidDel="004305A7">
          <w:rPr>
            <w:rStyle w:val="CommentReference"/>
            <w:sz w:val="24"/>
            <w:szCs w:val="24"/>
          </w:rPr>
          <w:delText>o</w:delText>
        </w:r>
        <w:r w:rsidR="00207719" w:rsidRPr="003D3406" w:rsidDel="004305A7">
          <w:rPr>
            <w:rStyle w:val="CommentReference"/>
            <w:sz w:val="24"/>
            <w:szCs w:val="24"/>
          </w:rPr>
          <w:delText>ther model approaches</w:delText>
        </w:r>
        <w:r w:rsidR="005549A4" w:rsidRPr="003D3406" w:rsidDel="004305A7">
          <w:rPr>
            <w:rStyle w:val="CommentReference"/>
            <w:sz w:val="24"/>
            <w:szCs w:val="24"/>
          </w:rPr>
          <w:delText xml:space="preserve"> (i.e.,</w:delText>
        </w:r>
        <w:r w:rsidR="00207719" w:rsidRPr="003D3406" w:rsidDel="004305A7">
          <w:rPr>
            <w:rStyle w:val="CommentReference"/>
            <w:sz w:val="24"/>
            <w:szCs w:val="24"/>
          </w:rPr>
          <w:delText xml:space="preserve"> Gaussian Mixture Models, k-means clustering approach, and regularization methods</w:delText>
        </w:r>
        <w:r w:rsidR="005549A4" w:rsidRPr="003D3406" w:rsidDel="004305A7">
          <w:rPr>
            <w:rStyle w:val="CommentReference"/>
            <w:sz w:val="24"/>
            <w:szCs w:val="24"/>
          </w:rPr>
          <w:delText>)</w:delText>
        </w:r>
        <w:r w:rsidR="00207719" w:rsidRPr="003D3406" w:rsidDel="004305A7">
          <w:rPr>
            <w:rStyle w:val="CommentReference"/>
            <w:sz w:val="24"/>
            <w:szCs w:val="24"/>
          </w:rPr>
          <w:delText xml:space="preserve"> were also performed and compared to the regression model.</w:delText>
        </w:r>
      </w:del>
    </w:p>
    <w:p w14:paraId="1BF0D098" w14:textId="77777777" w:rsidR="00207719" w:rsidRPr="003D3406" w:rsidRDefault="00207719" w:rsidP="005549A4">
      <w:pPr>
        <w:pStyle w:val="CommentText"/>
        <w:rPr>
          <w:sz w:val="24"/>
          <w:szCs w:val="24"/>
        </w:rPr>
      </w:pPr>
    </w:p>
    <w:p w14:paraId="70C270ED" w14:textId="77777777" w:rsidR="00611F45" w:rsidRPr="003D3406" w:rsidRDefault="00611F45" w:rsidP="00611F45">
      <w:pPr>
        <w:pStyle w:val="PlainText"/>
        <w:spacing w:line="480" w:lineRule="auto"/>
        <w:rPr>
          <w:rFonts w:ascii="Arial" w:hAnsi="Arial" w:cs="Arial"/>
          <w:b/>
          <w:sz w:val="24"/>
          <w:szCs w:val="24"/>
        </w:rPr>
      </w:pPr>
      <w:r w:rsidRPr="003D3406">
        <w:rPr>
          <w:rFonts w:ascii="Arial" w:hAnsi="Arial" w:cs="Arial"/>
          <w:b/>
          <w:sz w:val="24"/>
          <w:szCs w:val="24"/>
        </w:rPr>
        <w:t>R Shiny App Development</w:t>
      </w:r>
    </w:p>
    <w:p w14:paraId="6E73399E" w14:textId="013B75DC" w:rsidR="00611F45" w:rsidRPr="003D3406" w:rsidRDefault="00611F45" w:rsidP="00611F45">
      <w:pPr>
        <w:pStyle w:val="PlainText"/>
        <w:spacing w:line="480" w:lineRule="auto"/>
        <w:rPr>
          <w:rFonts w:ascii="Arial" w:hAnsi="Arial" w:cs="Arial"/>
          <w:sz w:val="24"/>
          <w:szCs w:val="24"/>
        </w:rPr>
      </w:pPr>
      <w:r w:rsidRPr="009F792B">
        <w:rPr>
          <w:rFonts w:ascii="Arial" w:hAnsi="Arial" w:cs="Arial"/>
          <w:sz w:val="24"/>
          <w:szCs w:val="24"/>
          <w:highlight w:val="yellow"/>
        </w:rPr>
        <w:t>An R Shiny application was created in R</w:t>
      </w:r>
      <w:r w:rsidR="00F30C05" w:rsidRPr="009F792B">
        <w:rPr>
          <w:rFonts w:ascii="Arial" w:hAnsi="Arial" w:cs="Arial"/>
          <w:sz w:val="24"/>
          <w:szCs w:val="24"/>
          <w:highlight w:val="yellow"/>
        </w:rPr>
        <w:t xml:space="preserve"> </w:t>
      </w:r>
      <w:r w:rsidR="00F30C05" w:rsidRPr="009F792B">
        <w:rPr>
          <w:rFonts w:ascii="Arial" w:hAnsi="Arial" w:cs="Arial"/>
          <w:sz w:val="24"/>
          <w:szCs w:val="24"/>
          <w:highlight w:val="yellow"/>
        </w:rPr>
        <w:fldChar w:fldCharType="begin"/>
      </w:r>
      <w:r w:rsidR="00F30C05" w:rsidRPr="009F792B">
        <w:rPr>
          <w:rFonts w:ascii="Arial" w:hAnsi="Arial" w:cs="Arial"/>
          <w:sz w:val="24"/>
          <w:szCs w:val="24"/>
          <w:highlight w:val="yellow"/>
        </w:rPr>
        <w:instrText xml:space="preserve"> ADDIN EN.CITE &lt;EndNote&gt;&lt;Cite&gt;&lt;Author&gt;R Core Team&lt;/Author&gt;&lt;Year&gt;2018&lt;/Year&gt;&lt;RecNum&gt;1382&lt;/RecNum&gt;&lt;DisplayText&gt;(R Core Team, 2018)&lt;/DisplayText&gt;&lt;record&gt;&lt;rec-number&gt;1382&lt;/rec-number&gt;&lt;foreign-keys&gt;&lt;key app="EN" db-id="9r5wswtfoa090betespprtz5vdwr0tt5222t" timestamp="1544194339"&gt;1382&lt;/key&gt;&lt;/foreign-keys&gt;&lt;ref-type name="Computer Program"&gt;9&lt;/ref-type&gt;&lt;contributors&gt;&lt;authors&gt;&lt;author&gt;R Core Team,&lt;/author&gt;&lt;/authors&gt;&lt;/contributors&gt;&lt;titles&gt;&lt;title&gt;R: A language and environment for statistical computing&lt;/title&gt;&lt;/titles&gt;&lt;dates&gt;&lt;year&gt;2018&lt;/year&gt;&lt;/dates&gt;&lt;pub-location&gt;Vienna, Austria&lt;/pub-location&gt;&lt;publisher&gt;R Foundation for Statistical Computing&lt;/publisher&gt;&lt;urls&gt;&lt;related-urls&gt;&lt;url&gt;https://www.R-project.org/.&lt;/url&gt;&lt;/related-urls&gt;&lt;/urls&gt;&lt;/record&gt;&lt;/Cite&gt;&lt;/EndNote&gt;</w:instrText>
      </w:r>
      <w:r w:rsidR="00F30C05" w:rsidRPr="009F792B">
        <w:rPr>
          <w:rFonts w:ascii="Arial" w:hAnsi="Arial" w:cs="Arial"/>
          <w:sz w:val="24"/>
          <w:szCs w:val="24"/>
          <w:highlight w:val="yellow"/>
        </w:rPr>
        <w:fldChar w:fldCharType="separate"/>
      </w:r>
      <w:r w:rsidR="00F30C05" w:rsidRPr="009F792B">
        <w:rPr>
          <w:rFonts w:ascii="Arial" w:hAnsi="Arial" w:cs="Arial"/>
          <w:noProof/>
          <w:sz w:val="24"/>
          <w:szCs w:val="24"/>
          <w:highlight w:val="yellow"/>
        </w:rPr>
        <w:t>(R Core Team, 2018)</w:t>
      </w:r>
      <w:r w:rsidR="00F30C05" w:rsidRPr="009F792B">
        <w:rPr>
          <w:rFonts w:ascii="Arial" w:hAnsi="Arial" w:cs="Arial"/>
          <w:sz w:val="24"/>
          <w:szCs w:val="24"/>
          <w:highlight w:val="yellow"/>
        </w:rPr>
        <w:fldChar w:fldCharType="end"/>
      </w:r>
      <w:r w:rsidRPr="009F792B">
        <w:rPr>
          <w:rFonts w:ascii="Arial" w:hAnsi="Arial" w:cs="Arial"/>
          <w:sz w:val="24"/>
          <w:szCs w:val="24"/>
          <w:highlight w:val="yellow"/>
        </w:rPr>
        <w:t xml:space="preserve"> to provide users with the</w:t>
      </w:r>
      <w:r w:rsidR="009F792B" w:rsidRPr="009F792B">
        <w:rPr>
          <w:rFonts w:ascii="Arial" w:hAnsi="Arial" w:cs="Arial"/>
          <w:sz w:val="24"/>
          <w:szCs w:val="24"/>
          <w:highlight w:val="yellow"/>
        </w:rPr>
        <w:t xml:space="preserve"> probability that a minor is walking or running</w:t>
      </w:r>
      <w:r w:rsidR="00781704" w:rsidRPr="009F792B">
        <w:rPr>
          <w:rFonts w:ascii="Arial" w:hAnsi="Arial" w:cs="Arial"/>
          <w:sz w:val="24"/>
          <w:szCs w:val="24"/>
          <w:highlight w:val="yellow"/>
        </w:rPr>
        <w:t xml:space="preserve"> </w:t>
      </w:r>
      <w:r w:rsidR="009F792B" w:rsidRPr="009F792B">
        <w:rPr>
          <w:rFonts w:ascii="Arial" w:hAnsi="Arial" w:cs="Arial"/>
          <w:sz w:val="24"/>
          <w:szCs w:val="24"/>
          <w:highlight w:val="yellow"/>
        </w:rPr>
        <w:t xml:space="preserve">over a range of </w:t>
      </w:r>
      <w:r w:rsidR="00073503" w:rsidRPr="009F792B">
        <w:rPr>
          <w:rFonts w:ascii="Arial" w:hAnsi="Arial" w:cs="Arial"/>
          <w:sz w:val="24"/>
          <w:szCs w:val="24"/>
          <w:highlight w:val="yellow"/>
        </w:rPr>
        <w:t>cadence</w:t>
      </w:r>
      <w:r w:rsidR="009F792B" w:rsidRPr="009F792B">
        <w:rPr>
          <w:rFonts w:ascii="Arial" w:hAnsi="Arial" w:cs="Arial"/>
          <w:sz w:val="24"/>
          <w:szCs w:val="24"/>
          <w:highlight w:val="yellow"/>
        </w:rPr>
        <w:t>s</w:t>
      </w:r>
      <w:r w:rsidR="00B57C4E" w:rsidRPr="009F792B">
        <w:rPr>
          <w:rFonts w:ascii="Arial" w:hAnsi="Arial" w:cs="Arial"/>
          <w:sz w:val="24"/>
          <w:szCs w:val="24"/>
          <w:highlight w:val="yellow"/>
        </w:rPr>
        <w:t>, given their individual-specific param</w:t>
      </w:r>
      <w:r w:rsidR="00B44351" w:rsidRPr="009F792B">
        <w:rPr>
          <w:rFonts w:ascii="Arial" w:hAnsi="Arial" w:cs="Arial"/>
          <w:sz w:val="24"/>
          <w:szCs w:val="24"/>
          <w:highlight w:val="yellow"/>
        </w:rPr>
        <w:t>e</w:t>
      </w:r>
      <w:r w:rsidR="00B57C4E" w:rsidRPr="009F792B">
        <w:rPr>
          <w:rFonts w:ascii="Arial" w:hAnsi="Arial" w:cs="Arial"/>
          <w:sz w:val="24"/>
          <w:szCs w:val="24"/>
          <w:highlight w:val="yellow"/>
        </w:rPr>
        <w:t>ters</w:t>
      </w:r>
      <w:r w:rsidRPr="009F792B">
        <w:rPr>
          <w:rFonts w:ascii="Arial" w:hAnsi="Arial" w:cs="Arial"/>
          <w:sz w:val="24"/>
          <w:szCs w:val="24"/>
          <w:highlight w:val="yellow"/>
        </w:rPr>
        <w:t>.</w:t>
      </w:r>
    </w:p>
    <w:p w14:paraId="480BBC78" w14:textId="275E3066" w:rsidR="00DF5D1E" w:rsidRPr="003D3406" w:rsidRDefault="00DF5D1E" w:rsidP="00DF5D1E"/>
    <w:p w14:paraId="55A4EE50" w14:textId="54720CDD" w:rsidR="00420449" w:rsidRPr="003D3406" w:rsidRDefault="00420449" w:rsidP="008F1828">
      <w:pPr>
        <w:rPr>
          <w:rFonts w:eastAsiaTheme="majorEastAsia"/>
          <w:color w:val="000000" w:themeColor="text1"/>
        </w:rPr>
      </w:pPr>
      <w:r w:rsidRPr="003D3406">
        <w:br w:type="page"/>
      </w:r>
    </w:p>
    <w:p w14:paraId="335758F7" w14:textId="77777777" w:rsidR="009A12CC" w:rsidRPr="003D3406" w:rsidRDefault="009A12CC" w:rsidP="008F1828">
      <w:pPr>
        <w:pStyle w:val="Heading1"/>
        <w:rPr>
          <w:sz w:val="24"/>
          <w:szCs w:val="24"/>
        </w:rPr>
      </w:pPr>
      <w:r w:rsidRPr="003D3406">
        <w:rPr>
          <w:sz w:val="24"/>
          <w:szCs w:val="24"/>
        </w:rPr>
        <w:lastRenderedPageBreak/>
        <w:t>Results</w:t>
      </w:r>
    </w:p>
    <w:p w14:paraId="212FADC3" w14:textId="4B61A224" w:rsidR="00C62B5C" w:rsidRPr="003D3406" w:rsidRDefault="00C62B5C" w:rsidP="00C62B5C">
      <w:pPr>
        <w:pStyle w:val="PlainText"/>
        <w:spacing w:line="480" w:lineRule="auto"/>
        <w:rPr>
          <w:rFonts w:ascii="Arial" w:hAnsi="Arial" w:cs="Arial"/>
          <w:b/>
          <w:sz w:val="24"/>
          <w:szCs w:val="24"/>
        </w:rPr>
      </w:pPr>
      <w:r w:rsidRPr="003D3406">
        <w:rPr>
          <w:rFonts w:ascii="Arial" w:hAnsi="Arial" w:cs="Arial"/>
          <w:b/>
          <w:sz w:val="24"/>
          <w:szCs w:val="24"/>
        </w:rPr>
        <w:t>Participant characteristics</w:t>
      </w:r>
    </w:p>
    <w:p w14:paraId="3D29D700" w14:textId="6877FA62" w:rsidR="00C62B5C" w:rsidRPr="0076357B" w:rsidRDefault="000A1797" w:rsidP="00C62B5C">
      <w:pPr>
        <w:pStyle w:val="PlainText"/>
        <w:spacing w:line="480" w:lineRule="auto"/>
        <w:rPr>
          <w:rFonts w:ascii="Arial" w:hAnsi="Arial" w:cs="Arial"/>
          <w:sz w:val="24"/>
          <w:szCs w:val="24"/>
        </w:rPr>
      </w:pPr>
      <w:r w:rsidRPr="0076357B">
        <w:rPr>
          <w:rFonts w:ascii="Arial" w:hAnsi="Arial" w:cs="Arial"/>
          <w:sz w:val="24"/>
          <w:szCs w:val="24"/>
        </w:rPr>
        <w:t xml:space="preserve">Participant demographic data are reported in Table 1. </w:t>
      </w:r>
      <w:r w:rsidR="00C62B5C" w:rsidRPr="0076357B">
        <w:rPr>
          <w:rFonts w:ascii="Arial" w:hAnsi="Arial" w:cs="Arial"/>
          <w:sz w:val="24"/>
          <w:szCs w:val="24"/>
        </w:rPr>
        <w:t xml:space="preserve">The </w:t>
      </w:r>
      <w:r w:rsidR="0076357B">
        <w:rPr>
          <w:rFonts w:ascii="Arial" w:hAnsi="Arial" w:cs="Arial"/>
          <w:sz w:val="24"/>
          <w:szCs w:val="24"/>
        </w:rPr>
        <w:t xml:space="preserve">total sample of </w:t>
      </w:r>
      <w:r w:rsidR="00C62B5C" w:rsidRPr="0076357B">
        <w:rPr>
          <w:rFonts w:ascii="Arial" w:hAnsi="Arial" w:cs="Arial"/>
          <w:sz w:val="24"/>
          <w:szCs w:val="24"/>
        </w:rPr>
        <w:t>69</w:t>
      </w:r>
      <w:r w:rsidR="0076357B">
        <w:rPr>
          <w:rFonts w:ascii="Arial" w:hAnsi="Arial" w:cs="Arial"/>
          <w:sz w:val="24"/>
          <w:szCs w:val="24"/>
        </w:rPr>
        <w:t xml:space="preserve"> individuals</w:t>
      </w:r>
      <w:r w:rsidR="00C62B5C" w:rsidRPr="0076357B">
        <w:rPr>
          <w:rFonts w:ascii="Arial" w:hAnsi="Arial" w:cs="Arial"/>
          <w:sz w:val="24"/>
          <w:szCs w:val="24"/>
        </w:rPr>
        <w:t xml:space="preserve"> </w:t>
      </w:r>
      <w:r w:rsidRPr="0076357B">
        <w:rPr>
          <w:rFonts w:ascii="Arial" w:hAnsi="Arial" w:cs="Arial"/>
          <w:sz w:val="24"/>
          <w:szCs w:val="24"/>
        </w:rPr>
        <w:t>consisted of</w:t>
      </w:r>
      <w:r w:rsidR="00B2360A" w:rsidRPr="0076357B">
        <w:rPr>
          <w:rFonts w:ascii="Arial" w:hAnsi="Arial" w:cs="Arial"/>
          <w:sz w:val="24"/>
          <w:szCs w:val="24"/>
        </w:rPr>
        <w:t xml:space="preserve"> </w:t>
      </w:r>
      <w:r w:rsidRPr="0076357B">
        <w:rPr>
          <w:rFonts w:ascii="Arial" w:hAnsi="Arial" w:cs="Arial"/>
          <w:sz w:val="24"/>
          <w:szCs w:val="24"/>
        </w:rPr>
        <w:t>37</w:t>
      </w:r>
      <w:r w:rsidR="00B2360A" w:rsidRPr="0076357B">
        <w:rPr>
          <w:rFonts w:ascii="Arial" w:hAnsi="Arial" w:cs="Arial"/>
          <w:sz w:val="24"/>
          <w:szCs w:val="24"/>
        </w:rPr>
        <w:t xml:space="preserve"> </w:t>
      </w:r>
      <w:r w:rsidR="0076357B">
        <w:rPr>
          <w:rFonts w:ascii="Arial" w:hAnsi="Arial" w:cs="Arial"/>
          <w:sz w:val="24"/>
          <w:szCs w:val="24"/>
        </w:rPr>
        <w:t>male and</w:t>
      </w:r>
      <w:r w:rsidR="00B2360A" w:rsidRPr="0076357B">
        <w:rPr>
          <w:rFonts w:ascii="Arial" w:hAnsi="Arial" w:cs="Arial"/>
          <w:sz w:val="24"/>
          <w:szCs w:val="24"/>
        </w:rPr>
        <w:t xml:space="preserve"> 3</w:t>
      </w:r>
      <w:r w:rsidRPr="0076357B">
        <w:rPr>
          <w:rFonts w:ascii="Arial" w:hAnsi="Arial" w:cs="Arial"/>
          <w:sz w:val="24"/>
          <w:szCs w:val="24"/>
        </w:rPr>
        <w:t>2</w:t>
      </w:r>
      <w:r w:rsidR="00B2360A" w:rsidRPr="0076357B">
        <w:rPr>
          <w:rFonts w:ascii="Arial" w:hAnsi="Arial" w:cs="Arial"/>
          <w:sz w:val="24"/>
          <w:szCs w:val="24"/>
        </w:rPr>
        <w:t xml:space="preserve"> </w:t>
      </w:r>
      <w:r w:rsidR="0076357B">
        <w:rPr>
          <w:rFonts w:ascii="Arial" w:hAnsi="Arial" w:cs="Arial"/>
          <w:sz w:val="24"/>
          <w:szCs w:val="24"/>
        </w:rPr>
        <w:t>female participants.</w:t>
      </w:r>
    </w:p>
    <w:p w14:paraId="01ED5BF9" w14:textId="77777777" w:rsidR="0007780C" w:rsidRPr="00EB2095" w:rsidRDefault="0007780C" w:rsidP="00C62B5C">
      <w:pPr>
        <w:pStyle w:val="PlainText"/>
        <w:spacing w:line="480" w:lineRule="auto"/>
        <w:rPr>
          <w:rFonts w:ascii="Arial" w:hAnsi="Arial" w:cs="Arial"/>
          <w:sz w:val="24"/>
          <w:szCs w:val="24"/>
        </w:rPr>
      </w:pPr>
    </w:p>
    <w:p w14:paraId="7AF89888" w14:textId="77777777" w:rsidR="0007780C" w:rsidRPr="003D3406" w:rsidRDefault="0007780C" w:rsidP="0007780C">
      <w:pPr>
        <w:pStyle w:val="Caption"/>
        <w:keepNext/>
        <w:contextualSpacing/>
        <w:rPr>
          <w:rFonts w:ascii="Arial" w:hAnsi="Arial" w:cs="Arial"/>
          <w:i w:val="0"/>
          <w:color w:val="auto"/>
          <w:sz w:val="24"/>
          <w:szCs w:val="24"/>
        </w:rPr>
      </w:pPr>
      <w:commentRangeStart w:id="20"/>
      <w:commentRangeStart w:id="21"/>
      <w:commentRangeStart w:id="22"/>
      <w:commentRangeStart w:id="23"/>
      <w:commentRangeStart w:id="24"/>
      <w:commentRangeStart w:id="25"/>
      <w:r w:rsidRPr="009F792B">
        <w:rPr>
          <w:rFonts w:ascii="Arial" w:hAnsi="Arial" w:cs="Arial"/>
          <w:b/>
          <w:i w:val="0"/>
          <w:color w:val="auto"/>
          <w:sz w:val="24"/>
          <w:szCs w:val="24"/>
          <w:highlight w:val="yellow"/>
        </w:rPr>
        <w:t>Table 1</w:t>
      </w:r>
      <w:commentRangeEnd w:id="20"/>
      <w:r w:rsidR="00791429" w:rsidRPr="009F792B">
        <w:rPr>
          <w:rStyle w:val="CommentReference"/>
          <w:rFonts w:ascii="Arial" w:hAnsi="Arial" w:cs="Arial"/>
          <w:i w:val="0"/>
          <w:iCs w:val="0"/>
          <w:color w:val="auto"/>
          <w:sz w:val="24"/>
          <w:szCs w:val="24"/>
          <w:highlight w:val="yellow"/>
        </w:rPr>
        <w:commentReference w:id="20"/>
      </w:r>
      <w:commentRangeEnd w:id="21"/>
      <w:r w:rsidR="00C353C4" w:rsidRPr="009F792B">
        <w:rPr>
          <w:rStyle w:val="CommentReference"/>
          <w:rFonts w:ascii="Arial" w:hAnsi="Arial" w:cs="Arial"/>
          <w:i w:val="0"/>
          <w:iCs w:val="0"/>
          <w:color w:val="auto"/>
          <w:sz w:val="24"/>
          <w:szCs w:val="24"/>
          <w:highlight w:val="yellow"/>
        </w:rPr>
        <w:commentReference w:id="21"/>
      </w:r>
      <w:commentRangeEnd w:id="22"/>
      <w:r w:rsidR="00073503" w:rsidRPr="009F792B">
        <w:rPr>
          <w:rStyle w:val="CommentReference"/>
          <w:rFonts w:ascii="Arial" w:hAnsi="Arial" w:cs="Arial"/>
          <w:i w:val="0"/>
          <w:iCs w:val="0"/>
          <w:color w:val="auto"/>
          <w:sz w:val="24"/>
          <w:szCs w:val="24"/>
          <w:highlight w:val="yellow"/>
        </w:rPr>
        <w:commentReference w:id="22"/>
      </w:r>
      <w:commentRangeEnd w:id="23"/>
      <w:r w:rsidR="00555E18" w:rsidRPr="009F792B">
        <w:rPr>
          <w:rStyle w:val="CommentReference"/>
          <w:rFonts w:ascii="Arial" w:hAnsi="Arial" w:cs="Arial"/>
          <w:i w:val="0"/>
          <w:iCs w:val="0"/>
          <w:color w:val="auto"/>
          <w:highlight w:val="yellow"/>
        </w:rPr>
        <w:commentReference w:id="23"/>
      </w:r>
      <w:commentRangeEnd w:id="24"/>
      <w:r w:rsidR="006B708D" w:rsidRPr="009F792B">
        <w:rPr>
          <w:rStyle w:val="CommentReference"/>
          <w:rFonts w:ascii="Arial" w:hAnsi="Arial" w:cs="Arial"/>
          <w:i w:val="0"/>
          <w:iCs w:val="0"/>
          <w:color w:val="auto"/>
          <w:highlight w:val="yellow"/>
        </w:rPr>
        <w:commentReference w:id="24"/>
      </w:r>
      <w:commentRangeEnd w:id="25"/>
      <w:r w:rsidR="00AA0CC4" w:rsidRPr="009F792B">
        <w:rPr>
          <w:rStyle w:val="CommentReference"/>
          <w:rFonts w:ascii="Arial" w:hAnsi="Arial" w:cs="Arial"/>
          <w:i w:val="0"/>
          <w:iCs w:val="0"/>
          <w:color w:val="auto"/>
          <w:highlight w:val="yellow"/>
        </w:rPr>
        <w:commentReference w:id="25"/>
      </w:r>
      <w:r w:rsidRPr="009F792B">
        <w:rPr>
          <w:rFonts w:ascii="Arial" w:hAnsi="Arial" w:cs="Arial"/>
          <w:b/>
          <w:i w:val="0"/>
          <w:color w:val="auto"/>
          <w:sz w:val="24"/>
          <w:szCs w:val="24"/>
          <w:highlight w:val="yellow"/>
        </w:rPr>
        <w:t>:</w:t>
      </w:r>
      <w:r w:rsidRPr="009F792B">
        <w:rPr>
          <w:rFonts w:ascii="Arial" w:hAnsi="Arial" w:cs="Arial"/>
          <w:i w:val="0"/>
          <w:color w:val="auto"/>
          <w:sz w:val="24"/>
          <w:szCs w:val="24"/>
          <w:highlight w:val="yellow"/>
        </w:rPr>
        <w:t xml:space="preserve"> Subject characteristics.  Results are presented in mean </w:t>
      </w:r>
      <w:r w:rsidRPr="009F792B">
        <w:rPr>
          <w:rFonts w:ascii="Arial" w:hAnsi="Arial" w:cs="Arial"/>
          <w:i w:val="0"/>
          <w:sz w:val="24"/>
          <w:szCs w:val="24"/>
          <w:highlight w:val="yellow"/>
        </w:rPr>
        <w:t>± SD.</w:t>
      </w:r>
    </w:p>
    <w:tbl>
      <w:tblPr>
        <w:tblStyle w:val="TableGrid"/>
        <w:tblW w:w="10350" w:type="dxa"/>
        <w:jc w:val="center"/>
        <w:tblLook w:val="04A0" w:firstRow="1" w:lastRow="0" w:firstColumn="1" w:lastColumn="0" w:noHBand="0" w:noVBand="1"/>
      </w:tblPr>
      <w:tblGrid>
        <w:gridCol w:w="1061"/>
        <w:gridCol w:w="461"/>
        <w:gridCol w:w="1330"/>
        <w:gridCol w:w="1255"/>
        <w:gridCol w:w="461"/>
        <w:gridCol w:w="1344"/>
        <w:gridCol w:w="1281"/>
        <w:gridCol w:w="461"/>
        <w:gridCol w:w="1378"/>
        <w:gridCol w:w="1318"/>
      </w:tblGrid>
      <w:tr w:rsidR="00C57C16" w:rsidRPr="00CF6A35" w14:paraId="545D4827" w14:textId="6C9C6CFF" w:rsidTr="009F792B">
        <w:trPr>
          <w:jc w:val="center"/>
        </w:trPr>
        <w:tc>
          <w:tcPr>
            <w:tcW w:w="1061" w:type="dxa"/>
            <w:vAlign w:val="center"/>
          </w:tcPr>
          <w:p w14:paraId="48197CBF" w14:textId="77777777" w:rsidR="00C57C16" w:rsidRPr="00CF6A35" w:rsidRDefault="00C57C16" w:rsidP="00C57C16">
            <w:pPr>
              <w:pStyle w:val="NoSpacing"/>
              <w:jc w:val="center"/>
              <w:rPr>
                <w:rFonts w:ascii="Arial" w:hAnsi="Arial" w:cs="Arial"/>
              </w:rPr>
            </w:pPr>
          </w:p>
        </w:tc>
        <w:tc>
          <w:tcPr>
            <w:tcW w:w="3046" w:type="dxa"/>
            <w:gridSpan w:val="3"/>
            <w:vAlign w:val="center"/>
          </w:tcPr>
          <w:p w14:paraId="2812FA88" w14:textId="4BBEAA28" w:rsidR="00C57C16" w:rsidRPr="00CF6A35" w:rsidRDefault="00C57C16" w:rsidP="00C57C16">
            <w:pPr>
              <w:pStyle w:val="NoSpacing"/>
              <w:jc w:val="center"/>
              <w:rPr>
                <w:rFonts w:ascii="Arial" w:hAnsi="Arial" w:cs="Arial"/>
              </w:rPr>
            </w:pPr>
            <w:r>
              <w:rPr>
                <w:rFonts w:ascii="Arial" w:hAnsi="Arial" w:cs="Arial"/>
              </w:rPr>
              <w:t xml:space="preserve">6 – </w:t>
            </w:r>
            <w:proofErr w:type="gramStart"/>
            <w:r>
              <w:rPr>
                <w:rFonts w:ascii="Arial" w:hAnsi="Arial" w:cs="Arial"/>
              </w:rPr>
              <w:t>8 year</w:t>
            </w:r>
            <w:proofErr w:type="gramEnd"/>
            <w:r>
              <w:rPr>
                <w:rFonts w:ascii="Arial" w:hAnsi="Arial" w:cs="Arial"/>
              </w:rPr>
              <w:t xml:space="preserve"> </w:t>
            </w:r>
            <w:proofErr w:type="spellStart"/>
            <w:r>
              <w:rPr>
                <w:rFonts w:ascii="Arial" w:hAnsi="Arial" w:cs="Arial"/>
              </w:rPr>
              <w:t>olds</w:t>
            </w:r>
            <w:proofErr w:type="spellEnd"/>
          </w:p>
        </w:tc>
        <w:tc>
          <w:tcPr>
            <w:tcW w:w="3086" w:type="dxa"/>
            <w:gridSpan w:val="3"/>
            <w:vAlign w:val="center"/>
          </w:tcPr>
          <w:p w14:paraId="46BCCEFB" w14:textId="1A934C50" w:rsidR="00C57C16" w:rsidRPr="00CF6A35" w:rsidRDefault="00C57C16" w:rsidP="00C57C16">
            <w:pPr>
              <w:pStyle w:val="NoSpacing"/>
              <w:jc w:val="center"/>
              <w:rPr>
                <w:rFonts w:ascii="Arial" w:hAnsi="Arial" w:cs="Arial"/>
              </w:rPr>
            </w:pPr>
            <w:r>
              <w:rPr>
                <w:rFonts w:ascii="Arial" w:hAnsi="Arial" w:cs="Arial"/>
              </w:rPr>
              <w:t xml:space="preserve">9 – </w:t>
            </w:r>
            <w:proofErr w:type="gramStart"/>
            <w:r>
              <w:rPr>
                <w:rFonts w:ascii="Arial" w:hAnsi="Arial" w:cs="Arial"/>
              </w:rPr>
              <w:t>11 year</w:t>
            </w:r>
            <w:proofErr w:type="gramEnd"/>
            <w:r>
              <w:rPr>
                <w:rFonts w:ascii="Arial" w:hAnsi="Arial" w:cs="Arial"/>
              </w:rPr>
              <w:t xml:space="preserve"> </w:t>
            </w:r>
            <w:proofErr w:type="spellStart"/>
            <w:r>
              <w:rPr>
                <w:rFonts w:ascii="Arial" w:hAnsi="Arial" w:cs="Arial"/>
              </w:rPr>
              <w:t>olds</w:t>
            </w:r>
            <w:proofErr w:type="spellEnd"/>
          </w:p>
        </w:tc>
        <w:tc>
          <w:tcPr>
            <w:tcW w:w="3157" w:type="dxa"/>
            <w:gridSpan w:val="3"/>
            <w:vAlign w:val="center"/>
          </w:tcPr>
          <w:p w14:paraId="480E64FA" w14:textId="767F5AFA" w:rsidR="00C57C16" w:rsidRPr="00CF6A35" w:rsidRDefault="00C57C16" w:rsidP="00C57C16">
            <w:pPr>
              <w:pStyle w:val="NoSpacing"/>
              <w:jc w:val="center"/>
              <w:rPr>
                <w:rFonts w:ascii="Arial" w:hAnsi="Arial" w:cs="Arial"/>
              </w:rPr>
            </w:pPr>
            <w:r>
              <w:rPr>
                <w:rFonts w:ascii="Arial" w:hAnsi="Arial" w:cs="Arial"/>
              </w:rPr>
              <w:t>12</w:t>
            </w:r>
            <w:r w:rsidR="00605672">
              <w:rPr>
                <w:rFonts w:ascii="Arial" w:hAnsi="Arial" w:cs="Arial"/>
              </w:rPr>
              <w:t xml:space="preserve"> – </w:t>
            </w:r>
            <w:proofErr w:type="gramStart"/>
            <w:r>
              <w:rPr>
                <w:rFonts w:ascii="Arial" w:hAnsi="Arial" w:cs="Arial"/>
              </w:rPr>
              <w:t>14</w:t>
            </w:r>
            <w:r w:rsidR="00605672">
              <w:rPr>
                <w:rFonts w:ascii="Arial" w:hAnsi="Arial" w:cs="Arial"/>
              </w:rPr>
              <w:t xml:space="preserve"> </w:t>
            </w:r>
            <w:r>
              <w:rPr>
                <w:rFonts w:ascii="Arial" w:hAnsi="Arial" w:cs="Arial"/>
              </w:rPr>
              <w:t>year</w:t>
            </w:r>
            <w:proofErr w:type="gramEnd"/>
            <w:r>
              <w:rPr>
                <w:rFonts w:ascii="Arial" w:hAnsi="Arial" w:cs="Arial"/>
              </w:rPr>
              <w:t xml:space="preserve"> </w:t>
            </w:r>
            <w:proofErr w:type="spellStart"/>
            <w:r>
              <w:rPr>
                <w:rFonts w:ascii="Arial" w:hAnsi="Arial" w:cs="Arial"/>
              </w:rPr>
              <w:t>olds</w:t>
            </w:r>
            <w:proofErr w:type="spellEnd"/>
          </w:p>
        </w:tc>
      </w:tr>
      <w:tr w:rsidR="00C57C16" w:rsidRPr="00CF6A35" w14:paraId="0734EC58" w14:textId="6B44ABDA" w:rsidTr="00C57C16">
        <w:trPr>
          <w:jc w:val="center"/>
        </w:trPr>
        <w:tc>
          <w:tcPr>
            <w:tcW w:w="1061" w:type="dxa"/>
            <w:vAlign w:val="center"/>
          </w:tcPr>
          <w:p w14:paraId="19A5D943" w14:textId="77777777" w:rsidR="00CF6A35" w:rsidRPr="00CF6A35" w:rsidRDefault="00CF6A35" w:rsidP="00C57C16">
            <w:pPr>
              <w:pStyle w:val="NoSpacing"/>
              <w:jc w:val="center"/>
              <w:rPr>
                <w:rFonts w:ascii="Arial" w:hAnsi="Arial" w:cs="Arial"/>
              </w:rPr>
            </w:pPr>
          </w:p>
        </w:tc>
        <w:tc>
          <w:tcPr>
            <w:tcW w:w="461" w:type="dxa"/>
            <w:vAlign w:val="center"/>
          </w:tcPr>
          <w:p w14:paraId="0A8C91B2" w14:textId="01CFF630" w:rsidR="00CF6A35" w:rsidRPr="00CF6A35" w:rsidRDefault="00CF6A35" w:rsidP="00C57C16">
            <w:pPr>
              <w:pStyle w:val="NoSpacing"/>
              <w:jc w:val="center"/>
              <w:rPr>
                <w:rFonts w:ascii="Arial" w:hAnsi="Arial" w:cs="Arial"/>
              </w:rPr>
            </w:pPr>
            <w:r w:rsidRPr="00CF6A35">
              <w:rPr>
                <w:rFonts w:ascii="Arial" w:hAnsi="Arial" w:cs="Arial"/>
              </w:rPr>
              <w:t>N</w:t>
            </w:r>
          </w:p>
        </w:tc>
        <w:tc>
          <w:tcPr>
            <w:tcW w:w="1330" w:type="dxa"/>
            <w:vAlign w:val="center"/>
          </w:tcPr>
          <w:p w14:paraId="4DBE0F89" w14:textId="0DBF8CB1" w:rsidR="00CF6A35" w:rsidRPr="00CF6A35" w:rsidRDefault="00CF6A35" w:rsidP="00C57C16">
            <w:pPr>
              <w:pStyle w:val="NoSpacing"/>
              <w:jc w:val="center"/>
              <w:rPr>
                <w:rFonts w:ascii="Arial" w:hAnsi="Arial" w:cs="Arial"/>
              </w:rPr>
            </w:pPr>
            <w:r w:rsidRPr="00CF6A35">
              <w:rPr>
                <w:rFonts w:ascii="Arial" w:hAnsi="Arial" w:cs="Arial"/>
              </w:rPr>
              <w:t>BMI (kg/m</w:t>
            </w:r>
            <w:r w:rsidRPr="00CF6A35">
              <w:rPr>
                <w:rFonts w:ascii="Arial" w:hAnsi="Arial" w:cs="Arial"/>
                <w:vertAlign w:val="superscript"/>
              </w:rPr>
              <w:t>2</w:t>
            </w:r>
            <w:r w:rsidRPr="00CF6A35">
              <w:rPr>
                <w:rFonts w:ascii="Arial" w:hAnsi="Arial" w:cs="Arial"/>
              </w:rPr>
              <w:t>)</w:t>
            </w:r>
          </w:p>
        </w:tc>
        <w:tc>
          <w:tcPr>
            <w:tcW w:w="1255" w:type="dxa"/>
            <w:vAlign w:val="center"/>
          </w:tcPr>
          <w:p w14:paraId="0F66EB9D" w14:textId="7FEDA969" w:rsidR="00CF6A35" w:rsidRPr="00CF6A35" w:rsidRDefault="00CF6A35" w:rsidP="00C57C16">
            <w:pPr>
              <w:pStyle w:val="NoSpacing"/>
              <w:jc w:val="center"/>
              <w:rPr>
                <w:rFonts w:ascii="Arial" w:hAnsi="Arial" w:cs="Arial"/>
              </w:rPr>
            </w:pPr>
            <w:r w:rsidRPr="00CF6A35">
              <w:rPr>
                <w:rFonts w:ascii="Arial" w:hAnsi="Arial" w:cs="Arial"/>
              </w:rPr>
              <w:t>Transition Cadence</w:t>
            </w:r>
          </w:p>
        </w:tc>
        <w:tc>
          <w:tcPr>
            <w:tcW w:w="461" w:type="dxa"/>
            <w:vAlign w:val="center"/>
          </w:tcPr>
          <w:p w14:paraId="7A69AEA3" w14:textId="2324B5AB" w:rsidR="00CF6A35" w:rsidRPr="00CF6A35" w:rsidRDefault="00CF6A35" w:rsidP="00C57C16">
            <w:pPr>
              <w:pStyle w:val="NoSpacing"/>
              <w:jc w:val="center"/>
              <w:rPr>
                <w:rFonts w:ascii="Arial" w:hAnsi="Arial" w:cs="Arial"/>
              </w:rPr>
            </w:pPr>
            <w:r w:rsidRPr="00CF6A35">
              <w:rPr>
                <w:rFonts w:ascii="Arial" w:hAnsi="Arial" w:cs="Arial"/>
              </w:rPr>
              <w:t>N</w:t>
            </w:r>
          </w:p>
        </w:tc>
        <w:tc>
          <w:tcPr>
            <w:tcW w:w="1344" w:type="dxa"/>
            <w:vAlign w:val="center"/>
          </w:tcPr>
          <w:p w14:paraId="435DA3CB" w14:textId="525A36C3" w:rsidR="00CF6A35" w:rsidRPr="00CF6A35" w:rsidRDefault="00CF6A35" w:rsidP="00C57C16">
            <w:pPr>
              <w:pStyle w:val="NoSpacing"/>
              <w:jc w:val="center"/>
              <w:rPr>
                <w:rFonts w:ascii="Arial" w:hAnsi="Arial" w:cs="Arial"/>
              </w:rPr>
            </w:pPr>
            <w:r w:rsidRPr="00CF6A35">
              <w:rPr>
                <w:rFonts w:ascii="Arial" w:hAnsi="Arial" w:cs="Arial"/>
              </w:rPr>
              <w:t>BMI (kg/m</w:t>
            </w:r>
            <w:r w:rsidRPr="00CF6A35">
              <w:rPr>
                <w:rFonts w:ascii="Arial" w:hAnsi="Arial" w:cs="Arial"/>
                <w:vertAlign w:val="superscript"/>
              </w:rPr>
              <w:t>2</w:t>
            </w:r>
            <w:r w:rsidRPr="00CF6A35">
              <w:rPr>
                <w:rFonts w:ascii="Arial" w:hAnsi="Arial" w:cs="Arial"/>
              </w:rPr>
              <w:t>)</w:t>
            </w:r>
          </w:p>
        </w:tc>
        <w:tc>
          <w:tcPr>
            <w:tcW w:w="1281" w:type="dxa"/>
            <w:vAlign w:val="center"/>
          </w:tcPr>
          <w:p w14:paraId="7A6170E5" w14:textId="69F3C847" w:rsidR="00CF6A35" w:rsidRPr="00CF6A35" w:rsidRDefault="00CF6A35" w:rsidP="00C57C16">
            <w:pPr>
              <w:pStyle w:val="NoSpacing"/>
              <w:jc w:val="center"/>
              <w:rPr>
                <w:rFonts w:ascii="Arial" w:hAnsi="Arial" w:cs="Arial"/>
              </w:rPr>
            </w:pPr>
            <w:r w:rsidRPr="00CF6A35">
              <w:rPr>
                <w:rFonts w:ascii="Arial" w:hAnsi="Arial" w:cs="Arial"/>
              </w:rPr>
              <w:t>Transition Cadence</w:t>
            </w:r>
          </w:p>
        </w:tc>
        <w:tc>
          <w:tcPr>
            <w:tcW w:w="461" w:type="dxa"/>
            <w:vAlign w:val="center"/>
          </w:tcPr>
          <w:p w14:paraId="725D9E53" w14:textId="3BC41EAA" w:rsidR="00CF6A35" w:rsidRPr="00CF6A35" w:rsidRDefault="00CF6A35" w:rsidP="00C57C16">
            <w:pPr>
              <w:pStyle w:val="NoSpacing"/>
              <w:jc w:val="center"/>
              <w:rPr>
                <w:rFonts w:ascii="Arial" w:hAnsi="Arial" w:cs="Arial"/>
              </w:rPr>
            </w:pPr>
            <w:r w:rsidRPr="00CF6A35">
              <w:rPr>
                <w:rFonts w:ascii="Arial" w:hAnsi="Arial" w:cs="Arial"/>
              </w:rPr>
              <w:t>N</w:t>
            </w:r>
          </w:p>
        </w:tc>
        <w:tc>
          <w:tcPr>
            <w:tcW w:w="1378" w:type="dxa"/>
            <w:vAlign w:val="center"/>
          </w:tcPr>
          <w:p w14:paraId="2473E0D3" w14:textId="6DD931E0" w:rsidR="00CF6A35" w:rsidRPr="00CF6A35" w:rsidRDefault="00CF6A35" w:rsidP="00C57C16">
            <w:pPr>
              <w:pStyle w:val="NoSpacing"/>
              <w:jc w:val="center"/>
              <w:rPr>
                <w:rFonts w:ascii="Arial" w:hAnsi="Arial" w:cs="Arial"/>
              </w:rPr>
            </w:pPr>
            <w:r w:rsidRPr="00CF6A35">
              <w:rPr>
                <w:rFonts w:ascii="Arial" w:hAnsi="Arial" w:cs="Arial"/>
              </w:rPr>
              <w:t>BMI (kg/m</w:t>
            </w:r>
            <w:r w:rsidRPr="00CF6A35">
              <w:rPr>
                <w:rFonts w:ascii="Arial" w:hAnsi="Arial" w:cs="Arial"/>
                <w:vertAlign w:val="superscript"/>
              </w:rPr>
              <w:t>2</w:t>
            </w:r>
            <w:r w:rsidRPr="00CF6A35">
              <w:rPr>
                <w:rFonts w:ascii="Arial" w:hAnsi="Arial" w:cs="Arial"/>
              </w:rPr>
              <w:t>)</w:t>
            </w:r>
          </w:p>
        </w:tc>
        <w:tc>
          <w:tcPr>
            <w:tcW w:w="1318" w:type="dxa"/>
            <w:vAlign w:val="center"/>
          </w:tcPr>
          <w:p w14:paraId="4481ACA7" w14:textId="405B6193" w:rsidR="00CF6A35" w:rsidRPr="00CF6A35" w:rsidRDefault="00CF6A35" w:rsidP="00C57C16">
            <w:pPr>
              <w:pStyle w:val="NoSpacing"/>
              <w:jc w:val="center"/>
              <w:rPr>
                <w:rFonts w:ascii="Arial" w:hAnsi="Arial" w:cs="Arial"/>
              </w:rPr>
            </w:pPr>
            <w:r w:rsidRPr="00CF6A35">
              <w:rPr>
                <w:rFonts w:ascii="Arial" w:hAnsi="Arial" w:cs="Arial"/>
              </w:rPr>
              <w:t>Transition Cadence</w:t>
            </w:r>
          </w:p>
        </w:tc>
      </w:tr>
      <w:tr w:rsidR="00C57C16" w:rsidRPr="00CF6A35" w14:paraId="7D42F608" w14:textId="3DC95038" w:rsidTr="00C57C16">
        <w:trPr>
          <w:jc w:val="center"/>
        </w:trPr>
        <w:tc>
          <w:tcPr>
            <w:tcW w:w="1061" w:type="dxa"/>
            <w:vAlign w:val="center"/>
          </w:tcPr>
          <w:p w14:paraId="145B95DB" w14:textId="30D4ED8E" w:rsidR="00CF6A35" w:rsidRPr="00CF6A35" w:rsidRDefault="00CF6A35" w:rsidP="00C57C16">
            <w:pPr>
              <w:pStyle w:val="NoSpacing"/>
              <w:jc w:val="center"/>
              <w:rPr>
                <w:rFonts w:ascii="Arial" w:hAnsi="Arial" w:cs="Arial"/>
              </w:rPr>
            </w:pPr>
            <w:r w:rsidRPr="00CF6A35">
              <w:rPr>
                <w:rFonts w:ascii="Arial" w:hAnsi="Arial" w:cs="Arial"/>
              </w:rPr>
              <w:t>Females</w:t>
            </w:r>
          </w:p>
        </w:tc>
        <w:tc>
          <w:tcPr>
            <w:tcW w:w="461" w:type="dxa"/>
            <w:vAlign w:val="center"/>
          </w:tcPr>
          <w:p w14:paraId="1890BAA4" w14:textId="391EBC4C" w:rsidR="00CF6A35" w:rsidRPr="00CF6A35" w:rsidRDefault="002E7E30" w:rsidP="00C57C16">
            <w:pPr>
              <w:pStyle w:val="NoSpacing"/>
              <w:jc w:val="center"/>
              <w:rPr>
                <w:rFonts w:ascii="Arial" w:hAnsi="Arial" w:cs="Arial"/>
              </w:rPr>
            </w:pPr>
            <w:r>
              <w:rPr>
                <w:rFonts w:ascii="Arial" w:hAnsi="Arial" w:cs="Arial"/>
              </w:rPr>
              <w:t>2</w:t>
            </w:r>
          </w:p>
        </w:tc>
        <w:tc>
          <w:tcPr>
            <w:tcW w:w="1330" w:type="dxa"/>
            <w:vAlign w:val="center"/>
          </w:tcPr>
          <w:p w14:paraId="0354F561" w14:textId="54CEC787" w:rsidR="00CF6A35" w:rsidRPr="00CF6A35" w:rsidRDefault="00CF6A35" w:rsidP="00C57C16">
            <w:pPr>
              <w:pStyle w:val="NoSpacing"/>
              <w:jc w:val="center"/>
              <w:rPr>
                <w:rFonts w:ascii="Arial" w:hAnsi="Arial" w:cs="Arial"/>
              </w:rPr>
            </w:pPr>
            <w:r w:rsidRPr="00CF6A35">
              <w:rPr>
                <w:rFonts w:ascii="Arial" w:hAnsi="Arial" w:cs="Arial"/>
              </w:rPr>
              <w:t>18.4 ± 4.79</w:t>
            </w:r>
          </w:p>
        </w:tc>
        <w:tc>
          <w:tcPr>
            <w:tcW w:w="1255" w:type="dxa"/>
            <w:vAlign w:val="center"/>
          </w:tcPr>
          <w:p w14:paraId="6D564EDF" w14:textId="008DAD58" w:rsidR="00CF6A35" w:rsidRPr="00CF6A35" w:rsidRDefault="00CF6A35" w:rsidP="00C57C16">
            <w:pPr>
              <w:pStyle w:val="NoSpacing"/>
              <w:jc w:val="center"/>
              <w:rPr>
                <w:rFonts w:ascii="Arial" w:hAnsi="Arial" w:cs="Arial"/>
              </w:rPr>
            </w:pPr>
            <w:r w:rsidRPr="00CF6A35">
              <w:rPr>
                <w:rFonts w:ascii="Arial" w:hAnsi="Arial" w:cs="Arial"/>
              </w:rPr>
              <w:t>151 ± 6.14</w:t>
            </w:r>
          </w:p>
        </w:tc>
        <w:tc>
          <w:tcPr>
            <w:tcW w:w="461" w:type="dxa"/>
            <w:vAlign w:val="center"/>
          </w:tcPr>
          <w:p w14:paraId="231CA98B" w14:textId="4BF55A01" w:rsidR="00CF6A35" w:rsidRPr="00CF6A35" w:rsidRDefault="002E7E30" w:rsidP="00C57C16">
            <w:pPr>
              <w:pStyle w:val="NoSpacing"/>
              <w:jc w:val="center"/>
              <w:rPr>
                <w:rFonts w:ascii="Arial" w:hAnsi="Arial" w:cs="Arial"/>
              </w:rPr>
            </w:pPr>
            <w:r>
              <w:rPr>
                <w:rFonts w:ascii="Arial" w:hAnsi="Arial" w:cs="Arial"/>
              </w:rPr>
              <w:t>4</w:t>
            </w:r>
          </w:p>
        </w:tc>
        <w:tc>
          <w:tcPr>
            <w:tcW w:w="1344" w:type="dxa"/>
            <w:vAlign w:val="center"/>
          </w:tcPr>
          <w:p w14:paraId="1DA0EC86" w14:textId="7512D669" w:rsidR="00CF6A35" w:rsidRPr="00CF6A35" w:rsidRDefault="00CF6A35" w:rsidP="00C57C16">
            <w:pPr>
              <w:pStyle w:val="NoSpacing"/>
              <w:jc w:val="center"/>
              <w:rPr>
                <w:rFonts w:ascii="Arial" w:hAnsi="Arial" w:cs="Arial"/>
              </w:rPr>
            </w:pPr>
            <w:r w:rsidRPr="00CF6A35">
              <w:rPr>
                <w:rFonts w:ascii="Arial" w:hAnsi="Arial" w:cs="Arial"/>
              </w:rPr>
              <w:t>21.8 ± 2.58</w:t>
            </w:r>
          </w:p>
        </w:tc>
        <w:tc>
          <w:tcPr>
            <w:tcW w:w="1281" w:type="dxa"/>
            <w:vAlign w:val="center"/>
          </w:tcPr>
          <w:p w14:paraId="419E9EE8" w14:textId="61F15D09" w:rsidR="00CF6A35" w:rsidRPr="00CF6A35" w:rsidRDefault="00CF6A35" w:rsidP="00C57C16">
            <w:pPr>
              <w:pStyle w:val="NoSpacing"/>
              <w:jc w:val="center"/>
              <w:rPr>
                <w:rFonts w:ascii="Arial" w:hAnsi="Arial" w:cs="Arial"/>
              </w:rPr>
            </w:pPr>
            <w:r w:rsidRPr="00CF6A35">
              <w:rPr>
                <w:rFonts w:ascii="Arial" w:hAnsi="Arial" w:cs="Arial"/>
              </w:rPr>
              <w:t>146 ± .971</w:t>
            </w:r>
          </w:p>
        </w:tc>
        <w:tc>
          <w:tcPr>
            <w:tcW w:w="461" w:type="dxa"/>
            <w:vAlign w:val="center"/>
          </w:tcPr>
          <w:p w14:paraId="04F6F49F" w14:textId="61B1C4B1" w:rsidR="00CF6A35" w:rsidRPr="00CF6A35" w:rsidRDefault="002E7E30" w:rsidP="00C57C16">
            <w:pPr>
              <w:pStyle w:val="NoSpacing"/>
              <w:jc w:val="center"/>
              <w:rPr>
                <w:rFonts w:ascii="Arial" w:hAnsi="Arial" w:cs="Arial"/>
              </w:rPr>
            </w:pPr>
            <w:r>
              <w:rPr>
                <w:rFonts w:ascii="Arial" w:hAnsi="Arial" w:cs="Arial"/>
              </w:rPr>
              <w:t>7</w:t>
            </w:r>
          </w:p>
        </w:tc>
        <w:tc>
          <w:tcPr>
            <w:tcW w:w="1378" w:type="dxa"/>
            <w:vAlign w:val="center"/>
          </w:tcPr>
          <w:p w14:paraId="5A0B89A6" w14:textId="4C070D7F" w:rsidR="00CF6A35" w:rsidRPr="00CF6A35" w:rsidRDefault="00C57C16" w:rsidP="00C57C16">
            <w:pPr>
              <w:pStyle w:val="NoSpacing"/>
              <w:jc w:val="center"/>
              <w:rPr>
                <w:rFonts w:ascii="Arial" w:hAnsi="Arial" w:cs="Arial"/>
              </w:rPr>
            </w:pPr>
            <w:r>
              <w:rPr>
                <w:rFonts w:ascii="Arial" w:hAnsi="Arial" w:cs="Arial"/>
              </w:rPr>
              <w:t xml:space="preserve">19.3 </w:t>
            </w:r>
            <w:r w:rsidRPr="00CF6A35">
              <w:rPr>
                <w:rFonts w:ascii="Arial" w:hAnsi="Arial" w:cs="Arial"/>
              </w:rPr>
              <w:t>±</w:t>
            </w:r>
            <w:r>
              <w:rPr>
                <w:rFonts w:ascii="Arial" w:hAnsi="Arial" w:cs="Arial"/>
              </w:rPr>
              <w:t xml:space="preserve"> 3.41</w:t>
            </w:r>
          </w:p>
        </w:tc>
        <w:tc>
          <w:tcPr>
            <w:tcW w:w="1318" w:type="dxa"/>
            <w:vAlign w:val="center"/>
          </w:tcPr>
          <w:p w14:paraId="6F174E1B" w14:textId="1533F05D" w:rsidR="00CF6A35" w:rsidRPr="00CF6A35" w:rsidRDefault="00C57C16" w:rsidP="00C57C16">
            <w:pPr>
              <w:pStyle w:val="NoSpacing"/>
              <w:jc w:val="center"/>
              <w:rPr>
                <w:rFonts w:ascii="Arial" w:hAnsi="Arial" w:cs="Arial"/>
              </w:rPr>
            </w:pPr>
            <w:r>
              <w:rPr>
                <w:rFonts w:ascii="Arial" w:hAnsi="Arial" w:cs="Arial"/>
              </w:rPr>
              <w:t xml:space="preserve">146 </w:t>
            </w:r>
            <w:r w:rsidRPr="00CF6A35">
              <w:rPr>
                <w:rFonts w:ascii="Arial" w:hAnsi="Arial" w:cs="Arial"/>
              </w:rPr>
              <w:t>±</w:t>
            </w:r>
            <w:r>
              <w:rPr>
                <w:rFonts w:ascii="Arial" w:hAnsi="Arial" w:cs="Arial"/>
              </w:rPr>
              <w:t xml:space="preserve"> 3.97</w:t>
            </w:r>
          </w:p>
        </w:tc>
      </w:tr>
      <w:tr w:rsidR="00C57C16" w:rsidRPr="00CF6A35" w14:paraId="0262423E" w14:textId="6C1C52DF" w:rsidTr="00C57C16">
        <w:trPr>
          <w:jc w:val="center"/>
        </w:trPr>
        <w:tc>
          <w:tcPr>
            <w:tcW w:w="1061" w:type="dxa"/>
            <w:vAlign w:val="center"/>
          </w:tcPr>
          <w:p w14:paraId="0CE58340" w14:textId="7AF7A9C1" w:rsidR="00CF6A35" w:rsidRPr="00CF6A35" w:rsidRDefault="00CF6A35" w:rsidP="00C57C16">
            <w:pPr>
              <w:pStyle w:val="NoSpacing"/>
              <w:jc w:val="center"/>
              <w:rPr>
                <w:rFonts w:ascii="Arial" w:hAnsi="Arial" w:cs="Arial"/>
              </w:rPr>
            </w:pPr>
            <w:r w:rsidRPr="00CF6A35">
              <w:rPr>
                <w:rFonts w:ascii="Arial" w:hAnsi="Arial" w:cs="Arial"/>
              </w:rPr>
              <w:t>Males</w:t>
            </w:r>
          </w:p>
        </w:tc>
        <w:tc>
          <w:tcPr>
            <w:tcW w:w="461" w:type="dxa"/>
            <w:vAlign w:val="center"/>
          </w:tcPr>
          <w:p w14:paraId="5BE8E8EB" w14:textId="0EE6C12F" w:rsidR="00CF6A35" w:rsidRPr="00CF6A35" w:rsidRDefault="002E7E30" w:rsidP="00C57C16">
            <w:pPr>
              <w:pStyle w:val="NoSpacing"/>
              <w:jc w:val="center"/>
              <w:rPr>
                <w:rFonts w:ascii="Arial" w:hAnsi="Arial" w:cs="Arial"/>
              </w:rPr>
            </w:pPr>
            <w:r>
              <w:rPr>
                <w:rFonts w:ascii="Arial" w:hAnsi="Arial" w:cs="Arial"/>
              </w:rPr>
              <w:t>4</w:t>
            </w:r>
          </w:p>
        </w:tc>
        <w:tc>
          <w:tcPr>
            <w:tcW w:w="1330" w:type="dxa"/>
            <w:vAlign w:val="center"/>
          </w:tcPr>
          <w:p w14:paraId="113C61D4" w14:textId="3EBFC2DF" w:rsidR="00CF6A35" w:rsidRPr="00CF6A35" w:rsidRDefault="00CF6A35" w:rsidP="00C57C16">
            <w:pPr>
              <w:pStyle w:val="NoSpacing"/>
              <w:jc w:val="center"/>
              <w:rPr>
                <w:rFonts w:ascii="Arial" w:hAnsi="Arial" w:cs="Arial"/>
              </w:rPr>
            </w:pPr>
            <w:r w:rsidRPr="00CF6A35">
              <w:rPr>
                <w:rFonts w:ascii="Arial" w:hAnsi="Arial" w:cs="Arial"/>
              </w:rPr>
              <w:t>15.8 ± 1.96</w:t>
            </w:r>
          </w:p>
        </w:tc>
        <w:tc>
          <w:tcPr>
            <w:tcW w:w="1255" w:type="dxa"/>
            <w:vAlign w:val="center"/>
          </w:tcPr>
          <w:p w14:paraId="5481CF6A" w14:textId="4899C1B3" w:rsidR="00CF6A35" w:rsidRPr="00CF6A35" w:rsidRDefault="00CF6A35" w:rsidP="00C57C16">
            <w:pPr>
              <w:pStyle w:val="NoSpacing"/>
              <w:jc w:val="center"/>
              <w:rPr>
                <w:rFonts w:ascii="Arial" w:hAnsi="Arial" w:cs="Arial"/>
              </w:rPr>
            </w:pPr>
            <w:r w:rsidRPr="00CF6A35">
              <w:rPr>
                <w:rFonts w:ascii="Arial" w:hAnsi="Arial" w:cs="Arial"/>
              </w:rPr>
              <w:t>156 ± 5.52</w:t>
            </w:r>
          </w:p>
        </w:tc>
        <w:tc>
          <w:tcPr>
            <w:tcW w:w="461" w:type="dxa"/>
            <w:vAlign w:val="center"/>
          </w:tcPr>
          <w:p w14:paraId="12FF07B4" w14:textId="584825C2" w:rsidR="00CF6A35" w:rsidRPr="00CF6A35" w:rsidRDefault="002E7E30" w:rsidP="00C57C16">
            <w:pPr>
              <w:pStyle w:val="NoSpacing"/>
              <w:jc w:val="center"/>
              <w:rPr>
                <w:rFonts w:ascii="Arial" w:hAnsi="Arial" w:cs="Arial"/>
              </w:rPr>
            </w:pPr>
            <w:r>
              <w:rPr>
                <w:rFonts w:ascii="Arial" w:hAnsi="Arial" w:cs="Arial"/>
              </w:rPr>
              <w:t>3</w:t>
            </w:r>
          </w:p>
        </w:tc>
        <w:tc>
          <w:tcPr>
            <w:tcW w:w="1344" w:type="dxa"/>
            <w:vAlign w:val="center"/>
          </w:tcPr>
          <w:p w14:paraId="5CD730F9" w14:textId="00C1B73B" w:rsidR="00CF6A35" w:rsidRPr="00CF6A35" w:rsidRDefault="00CF6A35" w:rsidP="00C57C16">
            <w:pPr>
              <w:pStyle w:val="NoSpacing"/>
              <w:jc w:val="center"/>
              <w:rPr>
                <w:rFonts w:ascii="Arial" w:hAnsi="Arial" w:cs="Arial"/>
              </w:rPr>
            </w:pPr>
            <w:r w:rsidRPr="00CF6A35">
              <w:rPr>
                <w:rFonts w:ascii="Arial" w:hAnsi="Arial" w:cs="Arial"/>
              </w:rPr>
              <w:t>18.5 ± 2.84</w:t>
            </w:r>
          </w:p>
        </w:tc>
        <w:tc>
          <w:tcPr>
            <w:tcW w:w="1281" w:type="dxa"/>
            <w:vAlign w:val="center"/>
          </w:tcPr>
          <w:p w14:paraId="467E9D38" w14:textId="5442DE11" w:rsidR="00CF6A35" w:rsidRPr="00CF6A35" w:rsidRDefault="00CF6A35" w:rsidP="00C57C16">
            <w:pPr>
              <w:pStyle w:val="NoSpacing"/>
              <w:jc w:val="center"/>
              <w:rPr>
                <w:rFonts w:ascii="Arial" w:hAnsi="Arial" w:cs="Arial"/>
              </w:rPr>
            </w:pPr>
            <w:r w:rsidRPr="00CF6A35">
              <w:rPr>
                <w:rFonts w:ascii="Arial" w:hAnsi="Arial" w:cs="Arial"/>
              </w:rPr>
              <w:t>147 ± 4.02</w:t>
            </w:r>
          </w:p>
        </w:tc>
        <w:tc>
          <w:tcPr>
            <w:tcW w:w="461" w:type="dxa"/>
            <w:vAlign w:val="center"/>
          </w:tcPr>
          <w:p w14:paraId="258E8A6E" w14:textId="7FE705BA" w:rsidR="00CF6A35" w:rsidRPr="00CF6A35" w:rsidRDefault="002E7E30" w:rsidP="00C57C16">
            <w:pPr>
              <w:pStyle w:val="NoSpacing"/>
              <w:jc w:val="center"/>
              <w:rPr>
                <w:rFonts w:ascii="Arial" w:hAnsi="Arial" w:cs="Arial"/>
              </w:rPr>
            </w:pPr>
            <w:r>
              <w:rPr>
                <w:rFonts w:ascii="Arial" w:hAnsi="Arial" w:cs="Arial"/>
              </w:rPr>
              <w:t>8</w:t>
            </w:r>
          </w:p>
        </w:tc>
        <w:tc>
          <w:tcPr>
            <w:tcW w:w="1378" w:type="dxa"/>
            <w:vAlign w:val="center"/>
          </w:tcPr>
          <w:p w14:paraId="035F3489" w14:textId="70FE2EFC" w:rsidR="00CF6A35" w:rsidRPr="00CF6A35" w:rsidRDefault="00C57C16" w:rsidP="00C57C16">
            <w:pPr>
              <w:pStyle w:val="NoSpacing"/>
              <w:jc w:val="center"/>
              <w:rPr>
                <w:rFonts w:ascii="Arial" w:hAnsi="Arial" w:cs="Arial"/>
              </w:rPr>
            </w:pPr>
            <w:r>
              <w:rPr>
                <w:rFonts w:ascii="Arial" w:hAnsi="Arial" w:cs="Arial"/>
              </w:rPr>
              <w:t xml:space="preserve">24.5 </w:t>
            </w:r>
            <w:r w:rsidRPr="00CF6A35">
              <w:rPr>
                <w:rFonts w:ascii="Arial" w:hAnsi="Arial" w:cs="Arial"/>
              </w:rPr>
              <w:t>±</w:t>
            </w:r>
            <w:r>
              <w:rPr>
                <w:rFonts w:ascii="Arial" w:hAnsi="Arial" w:cs="Arial"/>
              </w:rPr>
              <w:t xml:space="preserve"> 6.41</w:t>
            </w:r>
          </w:p>
        </w:tc>
        <w:tc>
          <w:tcPr>
            <w:tcW w:w="1318" w:type="dxa"/>
            <w:vAlign w:val="center"/>
          </w:tcPr>
          <w:p w14:paraId="15A438F7" w14:textId="4A5974C6" w:rsidR="00CF6A35" w:rsidRPr="00C57C16" w:rsidRDefault="00C57C16" w:rsidP="00C57C16">
            <w:pPr>
              <w:pStyle w:val="NoSpacing"/>
              <w:jc w:val="center"/>
            </w:pPr>
            <w:r>
              <w:rPr>
                <w:rFonts w:ascii="Arial" w:hAnsi="Arial" w:cs="Arial"/>
              </w:rPr>
              <w:t xml:space="preserve">144 </w:t>
            </w:r>
            <w:r w:rsidRPr="00CF6A35">
              <w:rPr>
                <w:rFonts w:ascii="Arial" w:hAnsi="Arial" w:cs="Arial"/>
              </w:rPr>
              <w:t>±</w:t>
            </w:r>
            <w:r>
              <w:rPr>
                <w:rFonts w:ascii="Arial" w:hAnsi="Arial" w:cs="Arial"/>
              </w:rPr>
              <w:t xml:space="preserve"> 2.7</w:t>
            </w:r>
          </w:p>
        </w:tc>
      </w:tr>
      <w:tr w:rsidR="00C57C16" w:rsidRPr="00CF6A35" w14:paraId="54EF2E9A" w14:textId="582A0A43" w:rsidTr="00FE6CD4">
        <w:trPr>
          <w:trHeight w:val="134"/>
          <w:jc w:val="center"/>
        </w:trPr>
        <w:tc>
          <w:tcPr>
            <w:tcW w:w="1061" w:type="dxa"/>
            <w:shd w:val="clear" w:color="auto" w:fill="000000" w:themeFill="text1"/>
            <w:vAlign w:val="center"/>
          </w:tcPr>
          <w:p w14:paraId="0E93F049" w14:textId="77777777" w:rsidR="00CF6A35" w:rsidRPr="00CF6A35" w:rsidRDefault="00CF6A35" w:rsidP="00C57C16">
            <w:pPr>
              <w:pStyle w:val="NoSpacing"/>
              <w:jc w:val="center"/>
              <w:rPr>
                <w:rFonts w:ascii="Arial" w:hAnsi="Arial" w:cs="Arial"/>
              </w:rPr>
            </w:pPr>
          </w:p>
        </w:tc>
        <w:tc>
          <w:tcPr>
            <w:tcW w:w="461" w:type="dxa"/>
            <w:shd w:val="clear" w:color="auto" w:fill="000000" w:themeFill="text1"/>
            <w:vAlign w:val="center"/>
          </w:tcPr>
          <w:p w14:paraId="5C75D6FE" w14:textId="77777777" w:rsidR="00CF6A35" w:rsidRPr="00CF6A35" w:rsidRDefault="00CF6A35" w:rsidP="00C57C16">
            <w:pPr>
              <w:pStyle w:val="NoSpacing"/>
              <w:jc w:val="center"/>
              <w:rPr>
                <w:rFonts w:ascii="Arial" w:hAnsi="Arial" w:cs="Arial"/>
              </w:rPr>
            </w:pPr>
          </w:p>
        </w:tc>
        <w:tc>
          <w:tcPr>
            <w:tcW w:w="1330" w:type="dxa"/>
            <w:shd w:val="clear" w:color="auto" w:fill="000000" w:themeFill="text1"/>
            <w:vAlign w:val="center"/>
          </w:tcPr>
          <w:p w14:paraId="2FC5C124" w14:textId="77777777" w:rsidR="00CF6A35" w:rsidRPr="00CF6A35" w:rsidRDefault="00CF6A35" w:rsidP="00C57C16">
            <w:pPr>
              <w:pStyle w:val="NoSpacing"/>
              <w:jc w:val="center"/>
              <w:rPr>
                <w:rFonts w:ascii="Arial" w:hAnsi="Arial" w:cs="Arial"/>
              </w:rPr>
            </w:pPr>
          </w:p>
        </w:tc>
        <w:tc>
          <w:tcPr>
            <w:tcW w:w="1255" w:type="dxa"/>
            <w:shd w:val="clear" w:color="auto" w:fill="000000" w:themeFill="text1"/>
            <w:vAlign w:val="center"/>
          </w:tcPr>
          <w:p w14:paraId="508F4703" w14:textId="77777777" w:rsidR="00CF6A35" w:rsidRPr="00CF6A35" w:rsidRDefault="00CF6A35" w:rsidP="00C57C16">
            <w:pPr>
              <w:pStyle w:val="NoSpacing"/>
              <w:jc w:val="center"/>
              <w:rPr>
                <w:rFonts w:ascii="Arial" w:hAnsi="Arial" w:cs="Arial"/>
              </w:rPr>
            </w:pPr>
          </w:p>
        </w:tc>
        <w:tc>
          <w:tcPr>
            <w:tcW w:w="461" w:type="dxa"/>
            <w:shd w:val="clear" w:color="auto" w:fill="000000" w:themeFill="text1"/>
            <w:vAlign w:val="center"/>
          </w:tcPr>
          <w:p w14:paraId="23A41C20" w14:textId="77777777" w:rsidR="00CF6A35" w:rsidRPr="00CF6A35" w:rsidRDefault="00CF6A35" w:rsidP="00C57C16">
            <w:pPr>
              <w:pStyle w:val="NoSpacing"/>
              <w:jc w:val="center"/>
              <w:rPr>
                <w:rFonts w:ascii="Arial" w:hAnsi="Arial" w:cs="Arial"/>
              </w:rPr>
            </w:pPr>
          </w:p>
        </w:tc>
        <w:tc>
          <w:tcPr>
            <w:tcW w:w="1344" w:type="dxa"/>
            <w:shd w:val="clear" w:color="auto" w:fill="000000" w:themeFill="text1"/>
            <w:vAlign w:val="center"/>
          </w:tcPr>
          <w:p w14:paraId="69D7CFE3" w14:textId="77777777" w:rsidR="00CF6A35" w:rsidRPr="00CF6A35" w:rsidRDefault="00CF6A35" w:rsidP="00C57C16">
            <w:pPr>
              <w:pStyle w:val="NoSpacing"/>
              <w:jc w:val="center"/>
              <w:rPr>
                <w:rFonts w:ascii="Arial" w:hAnsi="Arial" w:cs="Arial"/>
              </w:rPr>
            </w:pPr>
          </w:p>
        </w:tc>
        <w:tc>
          <w:tcPr>
            <w:tcW w:w="1281" w:type="dxa"/>
            <w:shd w:val="clear" w:color="auto" w:fill="000000" w:themeFill="text1"/>
            <w:vAlign w:val="center"/>
          </w:tcPr>
          <w:p w14:paraId="174F369F" w14:textId="77777777" w:rsidR="00CF6A35" w:rsidRPr="00CF6A35" w:rsidRDefault="00CF6A35" w:rsidP="00C57C16">
            <w:pPr>
              <w:pStyle w:val="NoSpacing"/>
              <w:jc w:val="center"/>
              <w:rPr>
                <w:rFonts w:ascii="Arial" w:hAnsi="Arial" w:cs="Arial"/>
              </w:rPr>
            </w:pPr>
          </w:p>
        </w:tc>
        <w:tc>
          <w:tcPr>
            <w:tcW w:w="461" w:type="dxa"/>
            <w:shd w:val="clear" w:color="auto" w:fill="000000" w:themeFill="text1"/>
            <w:vAlign w:val="center"/>
          </w:tcPr>
          <w:p w14:paraId="7DD369ED" w14:textId="77777777" w:rsidR="00CF6A35" w:rsidRPr="00CF6A35" w:rsidRDefault="00CF6A35" w:rsidP="00C57C16">
            <w:pPr>
              <w:pStyle w:val="NoSpacing"/>
              <w:jc w:val="center"/>
              <w:rPr>
                <w:rFonts w:ascii="Arial" w:hAnsi="Arial" w:cs="Arial"/>
              </w:rPr>
            </w:pPr>
          </w:p>
        </w:tc>
        <w:tc>
          <w:tcPr>
            <w:tcW w:w="1378" w:type="dxa"/>
            <w:shd w:val="clear" w:color="auto" w:fill="000000" w:themeFill="text1"/>
            <w:vAlign w:val="center"/>
          </w:tcPr>
          <w:p w14:paraId="1ED533A8" w14:textId="77777777" w:rsidR="00CF6A35" w:rsidRPr="00CF6A35" w:rsidRDefault="00CF6A35" w:rsidP="00C57C16">
            <w:pPr>
              <w:pStyle w:val="NoSpacing"/>
              <w:jc w:val="center"/>
              <w:rPr>
                <w:rFonts w:ascii="Arial" w:hAnsi="Arial" w:cs="Arial"/>
              </w:rPr>
            </w:pPr>
          </w:p>
        </w:tc>
        <w:tc>
          <w:tcPr>
            <w:tcW w:w="1318" w:type="dxa"/>
            <w:shd w:val="clear" w:color="auto" w:fill="000000" w:themeFill="text1"/>
            <w:vAlign w:val="center"/>
          </w:tcPr>
          <w:p w14:paraId="5FD87E76" w14:textId="77777777" w:rsidR="00CF6A35" w:rsidRPr="00CF6A35" w:rsidRDefault="00CF6A35" w:rsidP="00C57C16">
            <w:pPr>
              <w:pStyle w:val="NoSpacing"/>
              <w:jc w:val="center"/>
              <w:rPr>
                <w:rFonts w:ascii="Arial" w:hAnsi="Arial" w:cs="Arial"/>
              </w:rPr>
            </w:pPr>
          </w:p>
        </w:tc>
      </w:tr>
      <w:tr w:rsidR="00C57C16" w:rsidRPr="00CF6A35" w14:paraId="71D302BB" w14:textId="0F7851B5" w:rsidTr="00FE6CD4">
        <w:trPr>
          <w:jc w:val="center"/>
        </w:trPr>
        <w:tc>
          <w:tcPr>
            <w:tcW w:w="1061" w:type="dxa"/>
            <w:vAlign w:val="center"/>
          </w:tcPr>
          <w:p w14:paraId="76DBB6AA" w14:textId="77777777" w:rsidR="00C57C16" w:rsidRPr="00CF6A35" w:rsidRDefault="00C57C16" w:rsidP="00C57C16">
            <w:pPr>
              <w:pStyle w:val="NoSpacing"/>
              <w:jc w:val="center"/>
              <w:rPr>
                <w:rFonts w:ascii="Arial" w:hAnsi="Arial" w:cs="Arial"/>
              </w:rPr>
            </w:pPr>
          </w:p>
        </w:tc>
        <w:tc>
          <w:tcPr>
            <w:tcW w:w="3046" w:type="dxa"/>
            <w:gridSpan w:val="3"/>
            <w:vAlign w:val="center"/>
          </w:tcPr>
          <w:p w14:paraId="6A3C295D" w14:textId="14E7706F" w:rsidR="00C57C16" w:rsidRPr="00CF6A35" w:rsidRDefault="00C57C16" w:rsidP="00C57C16">
            <w:pPr>
              <w:pStyle w:val="NoSpacing"/>
              <w:jc w:val="center"/>
              <w:rPr>
                <w:rFonts w:ascii="Arial" w:hAnsi="Arial" w:cs="Arial"/>
              </w:rPr>
            </w:pPr>
            <w:r>
              <w:rPr>
                <w:rFonts w:ascii="Arial" w:hAnsi="Arial" w:cs="Arial"/>
              </w:rPr>
              <w:t xml:space="preserve">15 – </w:t>
            </w:r>
            <w:proofErr w:type="gramStart"/>
            <w:r>
              <w:rPr>
                <w:rFonts w:ascii="Arial" w:hAnsi="Arial" w:cs="Arial"/>
              </w:rPr>
              <w:t>17 year</w:t>
            </w:r>
            <w:proofErr w:type="gramEnd"/>
            <w:r>
              <w:rPr>
                <w:rFonts w:ascii="Arial" w:hAnsi="Arial" w:cs="Arial"/>
              </w:rPr>
              <w:t xml:space="preserve"> </w:t>
            </w:r>
            <w:proofErr w:type="spellStart"/>
            <w:r>
              <w:rPr>
                <w:rFonts w:ascii="Arial" w:hAnsi="Arial" w:cs="Arial"/>
              </w:rPr>
              <w:t>olds</w:t>
            </w:r>
            <w:proofErr w:type="spellEnd"/>
          </w:p>
        </w:tc>
        <w:tc>
          <w:tcPr>
            <w:tcW w:w="3086" w:type="dxa"/>
            <w:gridSpan w:val="3"/>
            <w:vAlign w:val="center"/>
          </w:tcPr>
          <w:p w14:paraId="12020052" w14:textId="2DEA6998" w:rsidR="00C57C16" w:rsidRPr="00CF6A35" w:rsidRDefault="00C57C16" w:rsidP="00C57C16">
            <w:pPr>
              <w:pStyle w:val="NoSpacing"/>
              <w:jc w:val="center"/>
              <w:rPr>
                <w:rFonts w:ascii="Arial" w:hAnsi="Arial" w:cs="Arial"/>
              </w:rPr>
            </w:pPr>
            <w:r>
              <w:rPr>
                <w:rFonts w:ascii="Arial" w:hAnsi="Arial" w:cs="Arial"/>
              </w:rPr>
              <w:t xml:space="preserve">18 – </w:t>
            </w:r>
            <w:proofErr w:type="gramStart"/>
            <w:r>
              <w:rPr>
                <w:rFonts w:ascii="Arial" w:hAnsi="Arial" w:cs="Arial"/>
              </w:rPr>
              <w:t>20 year</w:t>
            </w:r>
            <w:proofErr w:type="gramEnd"/>
            <w:r>
              <w:rPr>
                <w:rFonts w:ascii="Arial" w:hAnsi="Arial" w:cs="Arial"/>
              </w:rPr>
              <w:t xml:space="preserve"> </w:t>
            </w:r>
            <w:proofErr w:type="spellStart"/>
            <w:r>
              <w:rPr>
                <w:rFonts w:ascii="Arial" w:hAnsi="Arial" w:cs="Arial"/>
              </w:rPr>
              <w:t>olds</w:t>
            </w:r>
            <w:proofErr w:type="spellEnd"/>
          </w:p>
        </w:tc>
        <w:tc>
          <w:tcPr>
            <w:tcW w:w="461" w:type="dxa"/>
            <w:shd w:val="clear" w:color="auto" w:fill="000000" w:themeFill="text1"/>
            <w:vAlign w:val="center"/>
          </w:tcPr>
          <w:p w14:paraId="659C231A" w14:textId="77777777" w:rsidR="00C57C16" w:rsidRPr="00CF6A35" w:rsidRDefault="00C57C16" w:rsidP="00C57C16">
            <w:pPr>
              <w:pStyle w:val="NoSpacing"/>
              <w:jc w:val="center"/>
              <w:rPr>
                <w:rFonts w:ascii="Arial" w:hAnsi="Arial" w:cs="Arial"/>
              </w:rPr>
            </w:pPr>
          </w:p>
        </w:tc>
        <w:tc>
          <w:tcPr>
            <w:tcW w:w="1378" w:type="dxa"/>
            <w:shd w:val="clear" w:color="auto" w:fill="000000" w:themeFill="text1"/>
            <w:vAlign w:val="center"/>
          </w:tcPr>
          <w:p w14:paraId="4433C99A" w14:textId="77777777" w:rsidR="00C57C16" w:rsidRPr="00CF6A35" w:rsidRDefault="00C57C16" w:rsidP="00C57C16">
            <w:pPr>
              <w:pStyle w:val="NoSpacing"/>
              <w:jc w:val="center"/>
              <w:rPr>
                <w:rFonts w:ascii="Arial" w:hAnsi="Arial" w:cs="Arial"/>
              </w:rPr>
            </w:pPr>
          </w:p>
        </w:tc>
        <w:tc>
          <w:tcPr>
            <w:tcW w:w="1318" w:type="dxa"/>
            <w:shd w:val="clear" w:color="auto" w:fill="000000" w:themeFill="text1"/>
            <w:vAlign w:val="center"/>
          </w:tcPr>
          <w:p w14:paraId="15E34241" w14:textId="77777777" w:rsidR="00C57C16" w:rsidRPr="00CF6A35" w:rsidRDefault="00C57C16" w:rsidP="00C57C16">
            <w:pPr>
              <w:pStyle w:val="NoSpacing"/>
              <w:jc w:val="center"/>
              <w:rPr>
                <w:rFonts w:ascii="Arial" w:hAnsi="Arial" w:cs="Arial"/>
              </w:rPr>
            </w:pPr>
          </w:p>
        </w:tc>
      </w:tr>
      <w:tr w:rsidR="00C57C16" w:rsidRPr="00CF6A35" w14:paraId="7AB95378" w14:textId="77777777" w:rsidTr="00FE6CD4">
        <w:trPr>
          <w:jc w:val="center"/>
        </w:trPr>
        <w:tc>
          <w:tcPr>
            <w:tcW w:w="1061" w:type="dxa"/>
            <w:vAlign w:val="center"/>
          </w:tcPr>
          <w:p w14:paraId="7071CC02" w14:textId="77777777" w:rsidR="00C57C16" w:rsidRPr="00CF6A35" w:rsidRDefault="00C57C16" w:rsidP="00C57C16">
            <w:pPr>
              <w:pStyle w:val="NoSpacing"/>
              <w:jc w:val="center"/>
              <w:rPr>
                <w:rFonts w:ascii="Arial" w:hAnsi="Arial" w:cs="Arial"/>
              </w:rPr>
            </w:pPr>
          </w:p>
        </w:tc>
        <w:tc>
          <w:tcPr>
            <w:tcW w:w="461" w:type="dxa"/>
            <w:vAlign w:val="center"/>
          </w:tcPr>
          <w:p w14:paraId="58AC543F" w14:textId="4267920F" w:rsidR="00C57C16" w:rsidRPr="00CF6A35" w:rsidRDefault="00C57C16" w:rsidP="00C57C16">
            <w:pPr>
              <w:pStyle w:val="NoSpacing"/>
              <w:jc w:val="center"/>
              <w:rPr>
                <w:rFonts w:ascii="Arial" w:hAnsi="Arial" w:cs="Arial"/>
              </w:rPr>
            </w:pPr>
            <w:r w:rsidRPr="00CF6A35">
              <w:rPr>
                <w:rFonts w:ascii="Arial" w:hAnsi="Arial" w:cs="Arial"/>
              </w:rPr>
              <w:t>N</w:t>
            </w:r>
          </w:p>
        </w:tc>
        <w:tc>
          <w:tcPr>
            <w:tcW w:w="1330" w:type="dxa"/>
            <w:vAlign w:val="center"/>
          </w:tcPr>
          <w:p w14:paraId="6628E7E6" w14:textId="1A5B26BD" w:rsidR="00C57C16" w:rsidRPr="00CF6A35" w:rsidRDefault="00C57C16" w:rsidP="00C57C16">
            <w:pPr>
              <w:pStyle w:val="NoSpacing"/>
              <w:jc w:val="center"/>
              <w:rPr>
                <w:rFonts w:ascii="Arial" w:hAnsi="Arial" w:cs="Arial"/>
              </w:rPr>
            </w:pPr>
            <w:r w:rsidRPr="00CF6A35">
              <w:rPr>
                <w:rFonts w:ascii="Arial" w:hAnsi="Arial" w:cs="Arial"/>
              </w:rPr>
              <w:t>BMI (kg/m</w:t>
            </w:r>
            <w:r w:rsidRPr="00CF6A35">
              <w:rPr>
                <w:rFonts w:ascii="Arial" w:hAnsi="Arial" w:cs="Arial"/>
                <w:vertAlign w:val="superscript"/>
              </w:rPr>
              <w:t>2</w:t>
            </w:r>
            <w:r w:rsidRPr="00CF6A35">
              <w:rPr>
                <w:rFonts w:ascii="Arial" w:hAnsi="Arial" w:cs="Arial"/>
              </w:rPr>
              <w:t>)</w:t>
            </w:r>
          </w:p>
        </w:tc>
        <w:tc>
          <w:tcPr>
            <w:tcW w:w="1255" w:type="dxa"/>
            <w:vAlign w:val="center"/>
          </w:tcPr>
          <w:p w14:paraId="4A555BCA" w14:textId="35E9D99B" w:rsidR="00C57C16" w:rsidRPr="00CF6A35" w:rsidRDefault="00C57C16" w:rsidP="00C57C16">
            <w:pPr>
              <w:pStyle w:val="NoSpacing"/>
              <w:jc w:val="center"/>
              <w:rPr>
                <w:rFonts w:ascii="Arial" w:hAnsi="Arial" w:cs="Arial"/>
              </w:rPr>
            </w:pPr>
            <w:r w:rsidRPr="00CF6A35">
              <w:rPr>
                <w:rFonts w:ascii="Arial" w:hAnsi="Arial" w:cs="Arial"/>
              </w:rPr>
              <w:t>Transition Cadence</w:t>
            </w:r>
          </w:p>
        </w:tc>
        <w:tc>
          <w:tcPr>
            <w:tcW w:w="461" w:type="dxa"/>
            <w:vAlign w:val="center"/>
          </w:tcPr>
          <w:p w14:paraId="47AF2A2D" w14:textId="674DEAF2" w:rsidR="00C57C16" w:rsidRPr="00CF6A35" w:rsidRDefault="00C57C16" w:rsidP="00C57C16">
            <w:pPr>
              <w:pStyle w:val="NoSpacing"/>
              <w:jc w:val="center"/>
              <w:rPr>
                <w:rFonts w:ascii="Arial" w:hAnsi="Arial" w:cs="Arial"/>
              </w:rPr>
            </w:pPr>
            <w:r w:rsidRPr="00CF6A35">
              <w:rPr>
                <w:rFonts w:ascii="Arial" w:hAnsi="Arial" w:cs="Arial"/>
              </w:rPr>
              <w:t>N</w:t>
            </w:r>
          </w:p>
        </w:tc>
        <w:tc>
          <w:tcPr>
            <w:tcW w:w="1344" w:type="dxa"/>
            <w:vAlign w:val="center"/>
          </w:tcPr>
          <w:p w14:paraId="25F1D95D" w14:textId="333B2560" w:rsidR="00C57C16" w:rsidRPr="00CF6A35" w:rsidRDefault="00C57C16" w:rsidP="00C57C16">
            <w:pPr>
              <w:pStyle w:val="NoSpacing"/>
              <w:jc w:val="center"/>
              <w:rPr>
                <w:rFonts w:ascii="Arial" w:hAnsi="Arial" w:cs="Arial"/>
              </w:rPr>
            </w:pPr>
            <w:r w:rsidRPr="00CF6A35">
              <w:rPr>
                <w:rFonts w:ascii="Arial" w:hAnsi="Arial" w:cs="Arial"/>
              </w:rPr>
              <w:t>BMI (kg/m</w:t>
            </w:r>
            <w:r w:rsidRPr="00CF6A35">
              <w:rPr>
                <w:rFonts w:ascii="Arial" w:hAnsi="Arial" w:cs="Arial"/>
                <w:vertAlign w:val="superscript"/>
              </w:rPr>
              <w:t>2</w:t>
            </w:r>
            <w:r w:rsidRPr="00CF6A35">
              <w:rPr>
                <w:rFonts w:ascii="Arial" w:hAnsi="Arial" w:cs="Arial"/>
              </w:rPr>
              <w:t>)</w:t>
            </w:r>
          </w:p>
        </w:tc>
        <w:tc>
          <w:tcPr>
            <w:tcW w:w="1281" w:type="dxa"/>
            <w:vAlign w:val="center"/>
          </w:tcPr>
          <w:p w14:paraId="4A2C9688" w14:textId="7F159715" w:rsidR="00C57C16" w:rsidRPr="00CF6A35" w:rsidRDefault="00C57C16" w:rsidP="00C57C16">
            <w:pPr>
              <w:pStyle w:val="NoSpacing"/>
              <w:jc w:val="center"/>
              <w:rPr>
                <w:rFonts w:ascii="Arial" w:hAnsi="Arial" w:cs="Arial"/>
              </w:rPr>
            </w:pPr>
            <w:r w:rsidRPr="00CF6A35">
              <w:rPr>
                <w:rFonts w:ascii="Arial" w:hAnsi="Arial" w:cs="Arial"/>
              </w:rPr>
              <w:t>Transition Cadence</w:t>
            </w:r>
          </w:p>
        </w:tc>
        <w:tc>
          <w:tcPr>
            <w:tcW w:w="461" w:type="dxa"/>
            <w:shd w:val="clear" w:color="auto" w:fill="000000" w:themeFill="text1"/>
            <w:vAlign w:val="center"/>
          </w:tcPr>
          <w:p w14:paraId="2B97BFC4" w14:textId="77777777" w:rsidR="00C57C16" w:rsidRPr="00CF6A35" w:rsidRDefault="00C57C16" w:rsidP="00C57C16">
            <w:pPr>
              <w:pStyle w:val="NoSpacing"/>
              <w:jc w:val="center"/>
              <w:rPr>
                <w:rFonts w:ascii="Arial" w:hAnsi="Arial" w:cs="Arial"/>
              </w:rPr>
            </w:pPr>
          </w:p>
        </w:tc>
        <w:tc>
          <w:tcPr>
            <w:tcW w:w="1378" w:type="dxa"/>
            <w:shd w:val="clear" w:color="auto" w:fill="000000" w:themeFill="text1"/>
            <w:vAlign w:val="center"/>
          </w:tcPr>
          <w:p w14:paraId="77A48C4E" w14:textId="77777777" w:rsidR="00C57C16" w:rsidRPr="00CF6A35" w:rsidRDefault="00C57C16" w:rsidP="00C57C16">
            <w:pPr>
              <w:pStyle w:val="NoSpacing"/>
              <w:jc w:val="center"/>
              <w:rPr>
                <w:rFonts w:ascii="Arial" w:hAnsi="Arial" w:cs="Arial"/>
              </w:rPr>
            </w:pPr>
          </w:p>
        </w:tc>
        <w:tc>
          <w:tcPr>
            <w:tcW w:w="1318" w:type="dxa"/>
            <w:shd w:val="clear" w:color="auto" w:fill="000000" w:themeFill="text1"/>
            <w:vAlign w:val="center"/>
          </w:tcPr>
          <w:p w14:paraId="7EA77ED3" w14:textId="77777777" w:rsidR="00C57C16" w:rsidRPr="00CF6A35" w:rsidRDefault="00C57C16" w:rsidP="00C57C16">
            <w:pPr>
              <w:pStyle w:val="NoSpacing"/>
              <w:jc w:val="center"/>
              <w:rPr>
                <w:rFonts w:ascii="Arial" w:hAnsi="Arial" w:cs="Arial"/>
              </w:rPr>
            </w:pPr>
          </w:p>
        </w:tc>
      </w:tr>
      <w:tr w:rsidR="00C57C16" w:rsidRPr="00CF6A35" w14:paraId="3FA3B396" w14:textId="4A71859D" w:rsidTr="00FE6CD4">
        <w:trPr>
          <w:jc w:val="center"/>
        </w:trPr>
        <w:tc>
          <w:tcPr>
            <w:tcW w:w="1061" w:type="dxa"/>
            <w:vAlign w:val="center"/>
          </w:tcPr>
          <w:p w14:paraId="471CC1EF" w14:textId="4706E3CC" w:rsidR="00C57C16" w:rsidRPr="00CF6A35" w:rsidRDefault="00C57C16" w:rsidP="00C57C16">
            <w:pPr>
              <w:pStyle w:val="NoSpacing"/>
              <w:jc w:val="center"/>
              <w:rPr>
                <w:rFonts w:ascii="Arial" w:hAnsi="Arial" w:cs="Arial"/>
              </w:rPr>
            </w:pPr>
            <w:r w:rsidRPr="00CF6A35">
              <w:rPr>
                <w:rFonts w:ascii="Arial" w:hAnsi="Arial" w:cs="Arial"/>
              </w:rPr>
              <w:t>Females</w:t>
            </w:r>
          </w:p>
        </w:tc>
        <w:tc>
          <w:tcPr>
            <w:tcW w:w="461" w:type="dxa"/>
            <w:vAlign w:val="center"/>
          </w:tcPr>
          <w:p w14:paraId="3548CD5C" w14:textId="033EA2CA" w:rsidR="00C57C16" w:rsidRPr="00CF6A35" w:rsidRDefault="002E7E30" w:rsidP="00C57C16">
            <w:pPr>
              <w:pStyle w:val="NoSpacing"/>
              <w:jc w:val="center"/>
              <w:rPr>
                <w:rFonts w:ascii="Arial" w:hAnsi="Arial" w:cs="Arial"/>
              </w:rPr>
            </w:pPr>
            <w:r>
              <w:rPr>
                <w:rFonts w:ascii="Arial" w:hAnsi="Arial" w:cs="Arial"/>
              </w:rPr>
              <w:t>9</w:t>
            </w:r>
          </w:p>
        </w:tc>
        <w:tc>
          <w:tcPr>
            <w:tcW w:w="1330" w:type="dxa"/>
            <w:vAlign w:val="center"/>
          </w:tcPr>
          <w:p w14:paraId="44FB0C9A" w14:textId="4F35D59A" w:rsidR="00C57C16" w:rsidRPr="00CF6A35" w:rsidRDefault="006B6E6A" w:rsidP="00C57C16">
            <w:pPr>
              <w:pStyle w:val="NoSpacing"/>
              <w:jc w:val="center"/>
              <w:rPr>
                <w:rFonts w:ascii="Arial" w:hAnsi="Arial" w:cs="Arial"/>
              </w:rPr>
            </w:pPr>
            <w:r>
              <w:rPr>
                <w:rFonts w:ascii="Arial" w:hAnsi="Arial" w:cs="Arial"/>
              </w:rPr>
              <w:t xml:space="preserve">23.5 </w:t>
            </w:r>
            <w:r w:rsidRPr="00CF6A35">
              <w:rPr>
                <w:rFonts w:ascii="Arial" w:hAnsi="Arial" w:cs="Arial"/>
              </w:rPr>
              <w:t>±</w:t>
            </w:r>
            <w:r>
              <w:rPr>
                <w:rFonts w:ascii="Arial" w:hAnsi="Arial" w:cs="Arial"/>
              </w:rPr>
              <w:t xml:space="preserve"> 5.87</w:t>
            </w:r>
          </w:p>
        </w:tc>
        <w:tc>
          <w:tcPr>
            <w:tcW w:w="1255" w:type="dxa"/>
            <w:vAlign w:val="center"/>
          </w:tcPr>
          <w:p w14:paraId="6E1F430A" w14:textId="00F752C3" w:rsidR="00C57C16" w:rsidRPr="00CF6A35" w:rsidRDefault="006B6E6A" w:rsidP="00C57C16">
            <w:pPr>
              <w:pStyle w:val="NoSpacing"/>
              <w:jc w:val="center"/>
              <w:rPr>
                <w:rFonts w:ascii="Arial" w:hAnsi="Arial" w:cs="Arial"/>
              </w:rPr>
            </w:pPr>
            <w:r>
              <w:rPr>
                <w:rFonts w:ascii="Arial" w:hAnsi="Arial" w:cs="Arial"/>
              </w:rPr>
              <w:t xml:space="preserve">143 </w:t>
            </w:r>
            <w:r w:rsidRPr="00CF6A35">
              <w:rPr>
                <w:rFonts w:ascii="Arial" w:hAnsi="Arial" w:cs="Arial"/>
              </w:rPr>
              <w:t>±</w:t>
            </w:r>
            <w:r>
              <w:rPr>
                <w:rFonts w:ascii="Arial" w:hAnsi="Arial" w:cs="Arial"/>
              </w:rPr>
              <w:t xml:space="preserve"> 2.84</w:t>
            </w:r>
          </w:p>
        </w:tc>
        <w:tc>
          <w:tcPr>
            <w:tcW w:w="461" w:type="dxa"/>
            <w:vAlign w:val="center"/>
          </w:tcPr>
          <w:p w14:paraId="405BC155" w14:textId="220ADEB1" w:rsidR="00C57C16" w:rsidRPr="00CF6A35" w:rsidRDefault="00C57C16" w:rsidP="00C57C16">
            <w:pPr>
              <w:pStyle w:val="NoSpacing"/>
              <w:jc w:val="center"/>
              <w:rPr>
                <w:rFonts w:ascii="Arial" w:hAnsi="Arial" w:cs="Arial"/>
              </w:rPr>
            </w:pPr>
            <w:r>
              <w:rPr>
                <w:rFonts w:ascii="Arial" w:hAnsi="Arial" w:cs="Arial"/>
              </w:rPr>
              <w:t>10</w:t>
            </w:r>
          </w:p>
        </w:tc>
        <w:tc>
          <w:tcPr>
            <w:tcW w:w="1344" w:type="dxa"/>
            <w:vAlign w:val="center"/>
          </w:tcPr>
          <w:p w14:paraId="1B14A688" w14:textId="4A717D90" w:rsidR="00C57C16" w:rsidRPr="00CF6A35" w:rsidRDefault="006B6E6A" w:rsidP="00C57C16">
            <w:pPr>
              <w:pStyle w:val="NoSpacing"/>
              <w:jc w:val="center"/>
              <w:rPr>
                <w:rFonts w:ascii="Arial" w:hAnsi="Arial" w:cs="Arial"/>
              </w:rPr>
            </w:pPr>
            <w:r>
              <w:rPr>
                <w:rFonts w:ascii="Arial" w:hAnsi="Arial" w:cs="Arial"/>
              </w:rPr>
              <w:t xml:space="preserve">22.9 </w:t>
            </w:r>
            <w:r w:rsidRPr="00CF6A35">
              <w:rPr>
                <w:rFonts w:ascii="Arial" w:hAnsi="Arial" w:cs="Arial"/>
              </w:rPr>
              <w:t>±</w:t>
            </w:r>
            <w:r>
              <w:rPr>
                <w:rFonts w:ascii="Arial" w:hAnsi="Arial" w:cs="Arial"/>
              </w:rPr>
              <w:t xml:space="preserve"> 4.49</w:t>
            </w:r>
          </w:p>
        </w:tc>
        <w:tc>
          <w:tcPr>
            <w:tcW w:w="1281" w:type="dxa"/>
            <w:vAlign w:val="center"/>
          </w:tcPr>
          <w:p w14:paraId="02458248" w14:textId="5254EC85" w:rsidR="00C57C16" w:rsidRPr="006B6E6A" w:rsidRDefault="006B6E6A" w:rsidP="00C57C16">
            <w:pPr>
              <w:pStyle w:val="NoSpacing"/>
              <w:jc w:val="center"/>
            </w:pPr>
            <w:r>
              <w:rPr>
                <w:rFonts w:ascii="Arial" w:hAnsi="Arial" w:cs="Arial"/>
              </w:rPr>
              <w:t xml:space="preserve">140 </w:t>
            </w:r>
            <w:r w:rsidRPr="00CF6A35">
              <w:rPr>
                <w:rFonts w:ascii="Arial" w:hAnsi="Arial" w:cs="Arial"/>
              </w:rPr>
              <w:t>±</w:t>
            </w:r>
            <w:r>
              <w:rPr>
                <w:rFonts w:ascii="Arial" w:hAnsi="Arial" w:cs="Arial"/>
              </w:rPr>
              <w:t xml:space="preserve"> 3.27</w:t>
            </w:r>
          </w:p>
        </w:tc>
        <w:tc>
          <w:tcPr>
            <w:tcW w:w="461" w:type="dxa"/>
            <w:shd w:val="clear" w:color="auto" w:fill="000000" w:themeFill="text1"/>
            <w:vAlign w:val="center"/>
          </w:tcPr>
          <w:p w14:paraId="1720BE41" w14:textId="77777777" w:rsidR="00C57C16" w:rsidRPr="00CF6A35" w:rsidRDefault="00C57C16" w:rsidP="00C57C16">
            <w:pPr>
              <w:pStyle w:val="NoSpacing"/>
              <w:jc w:val="center"/>
              <w:rPr>
                <w:rFonts w:ascii="Arial" w:hAnsi="Arial" w:cs="Arial"/>
              </w:rPr>
            </w:pPr>
          </w:p>
        </w:tc>
        <w:tc>
          <w:tcPr>
            <w:tcW w:w="1378" w:type="dxa"/>
            <w:shd w:val="clear" w:color="auto" w:fill="000000" w:themeFill="text1"/>
            <w:vAlign w:val="center"/>
          </w:tcPr>
          <w:p w14:paraId="08C1F9BC" w14:textId="77777777" w:rsidR="00C57C16" w:rsidRPr="00CF6A35" w:rsidRDefault="00C57C16" w:rsidP="00C57C16">
            <w:pPr>
              <w:pStyle w:val="NoSpacing"/>
              <w:jc w:val="center"/>
              <w:rPr>
                <w:rFonts w:ascii="Arial" w:hAnsi="Arial" w:cs="Arial"/>
              </w:rPr>
            </w:pPr>
          </w:p>
        </w:tc>
        <w:tc>
          <w:tcPr>
            <w:tcW w:w="1318" w:type="dxa"/>
            <w:shd w:val="clear" w:color="auto" w:fill="000000" w:themeFill="text1"/>
            <w:vAlign w:val="center"/>
          </w:tcPr>
          <w:p w14:paraId="001FB540" w14:textId="77777777" w:rsidR="00C57C16" w:rsidRPr="00CF6A35" w:rsidRDefault="00C57C16" w:rsidP="00C57C16">
            <w:pPr>
              <w:pStyle w:val="NoSpacing"/>
              <w:jc w:val="center"/>
              <w:rPr>
                <w:rFonts w:ascii="Arial" w:hAnsi="Arial" w:cs="Arial"/>
              </w:rPr>
            </w:pPr>
          </w:p>
        </w:tc>
      </w:tr>
      <w:tr w:rsidR="00C57C16" w:rsidRPr="00CF6A35" w14:paraId="028DE7A6" w14:textId="5B790A3A" w:rsidTr="00FE6CD4">
        <w:trPr>
          <w:jc w:val="center"/>
        </w:trPr>
        <w:tc>
          <w:tcPr>
            <w:tcW w:w="1061" w:type="dxa"/>
            <w:vAlign w:val="center"/>
          </w:tcPr>
          <w:p w14:paraId="062D5A83" w14:textId="6E5DE678" w:rsidR="00C57C16" w:rsidRPr="00CF6A35" w:rsidRDefault="00C57C16" w:rsidP="00C57C16">
            <w:pPr>
              <w:pStyle w:val="NoSpacing"/>
              <w:jc w:val="center"/>
              <w:rPr>
                <w:rFonts w:ascii="Arial" w:hAnsi="Arial" w:cs="Arial"/>
              </w:rPr>
            </w:pPr>
            <w:r w:rsidRPr="00CF6A35">
              <w:rPr>
                <w:rFonts w:ascii="Arial" w:hAnsi="Arial" w:cs="Arial"/>
              </w:rPr>
              <w:t>Males</w:t>
            </w:r>
          </w:p>
        </w:tc>
        <w:tc>
          <w:tcPr>
            <w:tcW w:w="461" w:type="dxa"/>
            <w:vAlign w:val="center"/>
          </w:tcPr>
          <w:p w14:paraId="14F615FB" w14:textId="002ACD14" w:rsidR="00C57C16" w:rsidRPr="00CF6A35" w:rsidRDefault="002E7E30" w:rsidP="00C57C16">
            <w:pPr>
              <w:pStyle w:val="NoSpacing"/>
              <w:jc w:val="center"/>
              <w:rPr>
                <w:rFonts w:ascii="Arial" w:hAnsi="Arial" w:cs="Arial"/>
              </w:rPr>
            </w:pPr>
            <w:r>
              <w:rPr>
                <w:rFonts w:ascii="Arial" w:hAnsi="Arial" w:cs="Arial"/>
              </w:rPr>
              <w:t>10</w:t>
            </w:r>
          </w:p>
        </w:tc>
        <w:tc>
          <w:tcPr>
            <w:tcW w:w="1330" w:type="dxa"/>
            <w:vAlign w:val="center"/>
          </w:tcPr>
          <w:p w14:paraId="3FB5EF1D" w14:textId="3626DB43" w:rsidR="00C57C16" w:rsidRPr="00CF6A35" w:rsidRDefault="006B6E6A" w:rsidP="00C57C16">
            <w:pPr>
              <w:pStyle w:val="NoSpacing"/>
              <w:jc w:val="center"/>
              <w:rPr>
                <w:rFonts w:ascii="Arial" w:hAnsi="Arial" w:cs="Arial"/>
              </w:rPr>
            </w:pPr>
            <w:r>
              <w:rPr>
                <w:rFonts w:ascii="Arial" w:hAnsi="Arial" w:cs="Arial"/>
              </w:rPr>
              <w:t xml:space="preserve">24 </w:t>
            </w:r>
            <w:r w:rsidRPr="00CF6A35">
              <w:rPr>
                <w:rFonts w:ascii="Arial" w:hAnsi="Arial" w:cs="Arial"/>
              </w:rPr>
              <w:t>±</w:t>
            </w:r>
            <w:r>
              <w:rPr>
                <w:rFonts w:ascii="Arial" w:hAnsi="Arial" w:cs="Arial"/>
              </w:rPr>
              <w:t xml:space="preserve"> 8.1</w:t>
            </w:r>
          </w:p>
        </w:tc>
        <w:tc>
          <w:tcPr>
            <w:tcW w:w="1255" w:type="dxa"/>
            <w:vAlign w:val="center"/>
          </w:tcPr>
          <w:p w14:paraId="41A2F677" w14:textId="72304052" w:rsidR="00C57C16" w:rsidRPr="00CF6A35" w:rsidRDefault="006B6E6A" w:rsidP="00C57C16">
            <w:pPr>
              <w:pStyle w:val="NoSpacing"/>
              <w:jc w:val="center"/>
              <w:rPr>
                <w:rFonts w:ascii="Arial" w:hAnsi="Arial" w:cs="Arial"/>
              </w:rPr>
            </w:pPr>
            <w:r>
              <w:rPr>
                <w:rFonts w:ascii="Arial" w:hAnsi="Arial" w:cs="Arial"/>
              </w:rPr>
              <w:t xml:space="preserve">144 </w:t>
            </w:r>
            <w:r w:rsidRPr="00CF6A35">
              <w:rPr>
                <w:rFonts w:ascii="Arial" w:hAnsi="Arial" w:cs="Arial"/>
              </w:rPr>
              <w:t>±</w:t>
            </w:r>
            <w:r>
              <w:rPr>
                <w:rFonts w:ascii="Arial" w:hAnsi="Arial" w:cs="Arial"/>
              </w:rPr>
              <w:t xml:space="preserve"> 5.45</w:t>
            </w:r>
          </w:p>
        </w:tc>
        <w:tc>
          <w:tcPr>
            <w:tcW w:w="461" w:type="dxa"/>
            <w:vAlign w:val="center"/>
          </w:tcPr>
          <w:p w14:paraId="23D5FF49" w14:textId="2E566F29" w:rsidR="00C57C16" w:rsidRPr="00CF6A35" w:rsidRDefault="002E7E30" w:rsidP="00C57C16">
            <w:pPr>
              <w:pStyle w:val="NoSpacing"/>
              <w:jc w:val="center"/>
              <w:rPr>
                <w:rFonts w:ascii="Arial" w:hAnsi="Arial" w:cs="Arial"/>
              </w:rPr>
            </w:pPr>
            <w:r>
              <w:rPr>
                <w:rFonts w:ascii="Arial" w:hAnsi="Arial" w:cs="Arial"/>
              </w:rPr>
              <w:t>12</w:t>
            </w:r>
          </w:p>
        </w:tc>
        <w:tc>
          <w:tcPr>
            <w:tcW w:w="1344" w:type="dxa"/>
            <w:vAlign w:val="center"/>
          </w:tcPr>
          <w:p w14:paraId="63AF5501" w14:textId="39462CF2" w:rsidR="00C57C16" w:rsidRPr="00CF6A35" w:rsidRDefault="006B6E6A" w:rsidP="00C57C16">
            <w:pPr>
              <w:pStyle w:val="NoSpacing"/>
              <w:jc w:val="center"/>
              <w:rPr>
                <w:rFonts w:ascii="Arial" w:hAnsi="Arial" w:cs="Arial"/>
              </w:rPr>
            </w:pPr>
            <w:r>
              <w:rPr>
                <w:rFonts w:ascii="Arial" w:hAnsi="Arial" w:cs="Arial"/>
              </w:rPr>
              <w:t xml:space="preserve">23.4 </w:t>
            </w:r>
            <w:r w:rsidRPr="00CF6A35">
              <w:rPr>
                <w:rFonts w:ascii="Arial" w:hAnsi="Arial" w:cs="Arial"/>
              </w:rPr>
              <w:t>±</w:t>
            </w:r>
            <w:r>
              <w:rPr>
                <w:rFonts w:ascii="Arial" w:hAnsi="Arial" w:cs="Arial"/>
              </w:rPr>
              <w:t xml:space="preserve"> 3.05</w:t>
            </w:r>
          </w:p>
        </w:tc>
        <w:tc>
          <w:tcPr>
            <w:tcW w:w="1281" w:type="dxa"/>
            <w:vAlign w:val="center"/>
          </w:tcPr>
          <w:p w14:paraId="585CFE20" w14:textId="3923B76D" w:rsidR="00C57C16" w:rsidRPr="00CF6A35" w:rsidRDefault="006B6E6A" w:rsidP="00C57C16">
            <w:pPr>
              <w:pStyle w:val="NoSpacing"/>
              <w:jc w:val="center"/>
              <w:rPr>
                <w:rFonts w:ascii="Arial" w:hAnsi="Arial" w:cs="Arial"/>
              </w:rPr>
            </w:pPr>
            <w:r>
              <w:rPr>
                <w:rFonts w:ascii="Arial" w:hAnsi="Arial" w:cs="Arial"/>
              </w:rPr>
              <w:t xml:space="preserve">140 </w:t>
            </w:r>
            <w:r w:rsidRPr="00CF6A35">
              <w:rPr>
                <w:rFonts w:ascii="Arial" w:hAnsi="Arial" w:cs="Arial"/>
              </w:rPr>
              <w:t>±</w:t>
            </w:r>
            <w:r>
              <w:rPr>
                <w:rFonts w:ascii="Arial" w:hAnsi="Arial" w:cs="Arial"/>
              </w:rPr>
              <w:t xml:space="preserve"> 1.33</w:t>
            </w:r>
          </w:p>
        </w:tc>
        <w:tc>
          <w:tcPr>
            <w:tcW w:w="461" w:type="dxa"/>
            <w:shd w:val="clear" w:color="auto" w:fill="000000" w:themeFill="text1"/>
            <w:vAlign w:val="center"/>
          </w:tcPr>
          <w:p w14:paraId="60234611" w14:textId="77777777" w:rsidR="00C57C16" w:rsidRPr="00CF6A35" w:rsidRDefault="00C57C16" w:rsidP="00C57C16">
            <w:pPr>
              <w:pStyle w:val="NoSpacing"/>
              <w:jc w:val="center"/>
              <w:rPr>
                <w:rFonts w:ascii="Arial" w:hAnsi="Arial" w:cs="Arial"/>
              </w:rPr>
            </w:pPr>
          </w:p>
        </w:tc>
        <w:tc>
          <w:tcPr>
            <w:tcW w:w="1378" w:type="dxa"/>
            <w:shd w:val="clear" w:color="auto" w:fill="000000" w:themeFill="text1"/>
            <w:vAlign w:val="center"/>
          </w:tcPr>
          <w:p w14:paraId="64EBD0DC" w14:textId="77777777" w:rsidR="00C57C16" w:rsidRPr="00CF6A35" w:rsidRDefault="00C57C16" w:rsidP="00C57C16">
            <w:pPr>
              <w:pStyle w:val="NoSpacing"/>
              <w:jc w:val="center"/>
              <w:rPr>
                <w:rFonts w:ascii="Arial" w:hAnsi="Arial" w:cs="Arial"/>
              </w:rPr>
            </w:pPr>
          </w:p>
        </w:tc>
        <w:tc>
          <w:tcPr>
            <w:tcW w:w="1318" w:type="dxa"/>
            <w:shd w:val="clear" w:color="auto" w:fill="000000" w:themeFill="text1"/>
            <w:vAlign w:val="center"/>
          </w:tcPr>
          <w:p w14:paraId="4D8A32D4" w14:textId="77777777" w:rsidR="00C57C16" w:rsidRPr="00CF6A35" w:rsidRDefault="00C57C16" w:rsidP="00C57C16">
            <w:pPr>
              <w:pStyle w:val="NoSpacing"/>
              <w:jc w:val="center"/>
              <w:rPr>
                <w:rFonts w:ascii="Arial" w:hAnsi="Arial" w:cs="Arial"/>
              </w:rPr>
            </w:pPr>
          </w:p>
        </w:tc>
      </w:tr>
    </w:tbl>
    <w:p w14:paraId="4437AA95" w14:textId="77777777" w:rsidR="009F23F4" w:rsidRPr="00830C32" w:rsidRDefault="009F23F4" w:rsidP="009F23F4">
      <w:pPr>
        <w:pStyle w:val="PlainText"/>
        <w:spacing w:line="480" w:lineRule="auto"/>
        <w:rPr>
          <w:rFonts w:ascii="Arial" w:hAnsi="Arial" w:cs="Arial"/>
          <w:sz w:val="24"/>
          <w:szCs w:val="24"/>
        </w:rPr>
      </w:pPr>
    </w:p>
    <w:p w14:paraId="6E1B47A9" w14:textId="718D666C" w:rsidR="0007780C" w:rsidRPr="00830C32" w:rsidRDefault="00A51A8C" w:rsidP="00C62B5C">
      <w:pPr>
        <w:pStyle w:val="PlainText"/>
        <w:spacing w:line="480" w:lineRule="auto"/>
        <w:ind w:firstLine="720"/>
        <w:rPr>
          <w:rFonts w:ascii="Arial" w:hAnsi="Arial" w:cs="Arial"/>
          <w:sz w:val="24"/>
          <w:szCs w:val="24"/>
        </w:rPr>
      </w:pPr>
      <w:r w:rsidRPr="00830C32">
        <w:rPr>
          <w:rFonts w:ascii="Arial" w:hAnsi="Arial" w:cs="Arial"/>
          <w:sz w:val="24"/>
          <w:szCs w:val="24"/>
        </w:rPr>
        <w:t xml:space="preserve">The list of independent variables considered for model development are in Table 2. </w:t>
      </w:r>
      <w:r w:rsidR="00C62B5C" w:rsidRPr="00830C32">
        <w:rPr>
          <w:rFonts w:ascii="Arial" w:hAnsi="Arial" w:cs="Arial"/>
          <w:sz w:val="24"/>
          <w:szCs w:val="24"/>
        </w:rPr>
        <w:t>Two sets of highly correlated (greater than 90%) independent variables were identified; waist circumference strongly correlate</w:t>
      </w:r>
      <w:r w:rsidR="00791429" w:rsidRPr="00830C32">
        <w:rPr>
          <w:rFonts w:ascii="Arial" w:hAnsi="Arial" w:cs="Arial"/>
          <w:sz w:val="24"/>
          <w:szCs w:val="24"/>
        </w:rPr>
        <w:t>d</w:t>
      </w:r>
      <w:r w:rsidR="00C62B5C" w:rsidRPr="00830C32">
        <w:rPr>
          <w:rFonts w:ascii="Arial" w:hAnsi="Arial" w:cs="Arial"/>
          <w:sz w:val="24"/>
          <w:szCs w:val="24"/>
        </w:rPr>
        <w:t xml:space="preserve"> with weight</w:t>
      </w:r>
      <w:r w:rsidR="00791429" w:rsidRPr="00830C32">
        <w:rPr>
          <w:rFonts w:ascii="Arial" w:hAnsi="Arial" w:cs="Arial"/>
          <w:sz w:val="24"/>
          <w:szCs w:val="24"/>
        </w:rPr>
        <w:t>,</w:t>
      </w:r>
      <w:r w:rsidR="00C62B5C" w:rsidRPr="00830C32">
        <w:rPr>
          <w:rFonts w:ascii="Arial" w:hAnsi="Arial" w:cs="Arial"/>
          <w:sz w:val="24"/>
          <w:szCs w:val="24"/>
        </w:rPr>
        <w:t xml:space="preserve"> while BMI percentile correlate</w:t>
      </w:r>
      <w:r w:rsidR="00791429" w:rsidRPr="00830C32">
        <w:rPr>
          <w:rFonts w:ascii="Arial" w:hAnsi="Arial" w:cs="Arial"/>
          <w:sz w:val="24"/>
          <w:szCs w:val="24"/>
        </w:rPr>
        <w:t>d</w:t>
      </w:r>
      <w:r w:rsidR="00C62B5C" w:rsidRPr="00830C32">
        <w:rPr>
          <w:rFonts w:ascii="Arial" w:hAnsi="Arial" w:cs="Arial"/>
          <w:sz w:val="24"/>
          <w:szCs w:val="24"/>
        </w:rPr>
        <w:t xml:space="preserve"> with BMI z-score. Waist circumference and BMI percentile were removed from consideration because weight is an easier and more practical measure for an individual to attain and because BMI z-score is a more rigorous representation of a person’s BMI by accounting for age and </w:t>
      </w:r>
      <w:r w:rsidR="00EE3991">
        <w:rPr>
          <w:rFonts w:ascii="Arial" w:hAnsi="Arial" w:cs="Arial"/>
          <w:sz w:val="24"/>
          <w:szCs w:val="24"/>
        </w:rPr>
        <w:t>sex</w:t>
      </w:r>
      <w:r w:rsidR="003E1B38">
        <w:rPr>
          <w:rFonts w:ascii="Arial" w:hAnsi="Arial" w:cs="Arial"/>
          <w:sz w:val="24"/>
          <w:szCs w:val="24"/>
        </w:rPr>
        <w:t xml:space="preserve"> </w:t>
      </w:r>
      <w:r w:rsidR="003E1B38">
        <w:rPr>
          <w:rFonts w:ascii="Arial" w:hAnsi="Arial" w:cs="Arial"/>
          <w:sz w:val="24"/>
          <w:szCs w:val="24"/>
        </w:rPr>
        <w:fldChar w:fldCharType="begin"/>
      </w:r>
      <w:r w:rsidR="003E1B38">
        <w:rPr>
          <w:rFonts w:ascii="Arial" w:hAnsi="Arial" w:cs="Arial"/>
          <w:sz w:val="24"/>
          <w:szCs w:val="24"/>
        </w:rPr>
        <w:instrText xml:space="preserve"> ADDIN EN.CITE &lt;EndNote&gt;&lt;Cite&gt;&lt;Author&gt;Must&lt;/Author&gt;&lt;Year&gt;2006&lt;/Year&gt;&lt;RecNum&gt;1383&lt;/RecNum&gt;&lt;DisplayText&gt;(Must &amp;amp; Anderson, 2006)&lt;/DisplayText&gt;&lt;record&gt;&lt;rec-number&gt;1383&lt;/rec-number&gt;&lt;foreign-keys&gt;&lt;key app="EN" db-id="9r5wswtfoa090betespprtz5vdwr0tt5222t" timestamp="1544195723"&gt;1383&lt;/key&gt;&lt;key app="ENWeb" db-id=""&gt;0&lt;/key&gt;&lt;/foreign-keys&gt;&lt;ref-type name="Journal Article"&gt;17&lt;/ref-type&gt;&lt;contributors&gt;&lt;authors&gt;&lt;author&gt;Must, A.&lt;/author&gt;&lt;author&gt;Anderson, S. E.&lt;/author&gt;&lt;/authors&gt;&lt;/contributors&gt;&lt;auth-address&gt;Department of Public Health and Family Medicine, Tufts University School of Medicine, Boston, MA 02111, USA. aviva.must@tufts.edu&lt;/auth-address&gt;&lt;titles&gt;&lt;title&gt;Body mass index in children and adolescents: considerations for population-based applications&lt;/title&gt;&lt;secondary-title&gt;International Journal of Obesity&lt;/secondary-title&gt;&lt;alt-title&gt;Int J Obes (Lond)&lt;/alt-title&gt;&lt;/titles&gt;&lt;alt-periodical&gt;&lt;full-title&gt;Int J Obes (Lond)&lt;/full-title&gt;&lt;/alt-periodical&gt;&lt;pages&gt;590-594&lt;/pages&gt;&lt;volume&gt;30&lt;/volume&gt;&lt;number&gt;4&lt;/number&gt;&lt;edition&gt;2006/03/30&lt;/edition&gt;&lt;keywords&gt;&lt;keyword&gt;Adolescent&lt;/keyword&gt;&lt;keyword&gt;Adult&lt;/keyword&gt;&lt;keyword&gt;Analysis of Variance&lt;/keyword&gt;&lt;keyword&gt;*Body Mass Index&lt;/keyword&gt;&lt;keyword&gt;Child&lt;/keyword&gt;&lt;keyword&gt;Child, Preschool&lt;/keyword&gt;&lt;keyword&gt;Cross-Sectional Studies&lt;/keyword&gt;&lt;keyword&gt;Female&lt;/keyword&gt;&lt;keyword&gt;Humans&lt;/keyword&gt;&lt;keyword&gt;Longitudinal Studies&lt;/keyword&gt;&lt;keyword&gt;Male&lt;/keyword&gt;&lt;keyword&gt;Obesity/*diagnosis&lt;/keyword&gt;&lt;keyword&gt;Reference Values&lt;/keyword&gt;&lt;/keywords&gt;&lt;dates&gt;&lt;year&gt;2006&lt;/year&gt;&lt;pub-dates&gt;&lt;date&gt;Apr&lt;/date&gt;&lt;/pub-dates&gt;&lt;/dates&gt;&lt;isbn&gt;0307-0565 (Print)&amp;#xD;0307-0565 (Linking)&lt;/isbn&gt;&lt;accession-num&gt;16570087&lt;/accession-num&gt;&lt;urls&gt;&lt;related-urls&gt;&lt;url&gt;https://www.ncbi.nlm.nih.gov/pubmed/16570087&lt;/url&gt;&lt;/related-urls&gt;&lt;/urls&gt;&lt;electronic-resource-num&gt;10.1038/sj.ijo.0803300&lt;/electronic-resource-num&gt;&lt;/record&gt;&lt;/Cite&gt;&lt;/EndNote&gt;</w:instrText>
      </w:r>
      <w:r w:rsidR="003E1B38">
        <w:rPr>
          <w:rFonts w:ascii="Arial" w:hAnsi="Arial" w:cs="Arial"/>
          <w:sz w:val="24"/>
          <w:szCs w:val="24"/>
        </w:rPr>
        <w:fldChar w:fldCharType="separate"/>
      </w:r>
      <w:r w:rsidR="003E1B38">
        <w:rPr>
          <w:rFonts w:ascii="Arial" w:hAnsi="Arial" w:cs="Arial"/>
          <w:noProof/>
          <w:sz w:val="24"/>
          <w:szCs w:val="24"/>
        </w:rPr>
        <w:t>(Must &amp; Anderson, 2006)</w:t>
      </w:r>
      <w:r w:rsidR="003E1B38">
        <w:rPr>
          <w:rFonts w:ascii="Arial" w:hAnsi="Arial" w:cs="Arial"/>
          <w:sz w:val="24"/>
          <w:szCs w:val="24"/>
        </w:rPr>
        <w:fldChar w:fldCharType="end"/>
      </w:r>
      <w:r w:rsidR="00C62B5C" w:rsidRPr="00830C32">
        <w:rPr>
          <w:rFonts w:ascii="Arial" w:hAnsi="Arial" w:cs="Arial"/>
          <w:sz w:val="24"/>
          <w:szCs w:val="24"/>
        </w:rPr>
        <w:t>.</w:t>
      </w:r>
      <w:ins w:id="26" w:author="DoD_Admin" w:date="2019-04-19T12:58:00Z">
        <w:r w:rsidR="0081247B">
          <w:rPr>
            <w:rFonts w:ascii="Arial" w:hAnsi="Arial" w:cs="Arial"/>
            <w:sz w:val="24"/>
            <w:szCs w:val="24"/>
          </w:rPr>
          <w:t xml:space="preserve">  </w:t>
        </w:r>
        <w:r w:rsidR="006F54A1">
          <w:rPr>
            <w:rFonts w:ascii="Arial" w:hAnsi="Arial" w:cs="Arial"/>
            <w:sz w:val="24"/>
            <w:szCs w:val="24"/>
          </w:rPr>
          <w:t>Each study participant represents two observations in the training data</w:t>
        </w:r>
      </w:ins>
      <w:ins w:id="27" w:author="DoD_Admin" w:date="2019-04-19T12:59:00Z">
        <w:r w:rsidR="006F54A1">
          <w:rPr>
            <w:rFonts w:ascii="Arial" w:hAnsi="Arial" w:cs="Arial"/>
            <w:sz w:val="24"/>
            <w:szCs w:val="24"/>
          </w:rPr>
          <w:t>, one with t</w:t>
        </w:r>
      </w:ins>
      <w:ins w:id="28" w:author="DoD_Admin" w:date="2019-04-19T12:58:00Z">
        <w:r w:rsidR="006F54A1">
          <w:rPr>
            <w:rFonts w:ascii="Arial" w:hAnsi="Arial" w:cs="Arial"/>
            <w:sz w:val="24"/>
            <w:szCs w:val="24"/>
          </w:rPr>
          <w:t>he</w:t>
        </w:r>
      </w:ins>
      <w:ins w:id="29" w:author="DoD_Admin" w:date="2019-04-19T12:59:00Z">
        <w:r w:rsidR="006F54A1">
          <w:rPr>
            <w:rFonts w:ascii="Arial" w:hAnsi="Arial" w:cs="Arial"/>
            <w:sz w:val="24"/>
            <w:szCs w:val="24"/>
          </w:rPr>
          <w:t>ir last walking cadence and another with their first running cadence</w:t>
        </w:r>
      </w:ins>
      <w:ins w:id="30" w:author="DoD_Admin" w:date="2019-04-19T13:15:00Z">
        <w:r w:rsidR="003032EF">
          <w:rPr>
            <w:rFonts w:ascii="Arial" w:hAnsi="Arial" w:cs="Arial"/>
            <w:sz w:val="24"/>
            <w:szCs w:val="24"/>
          </w:rPr>
          <w:t>, resulting in 138 total observations</w:t>
        </w:r>
      </w:ins>
      <w:ins w:id="31" w:author="DoD_Admin" w:date="2019-04-19T12:59:00Z">
        <w:r w:rsidR="006F54A1">
          <w:rPr>
            <w:rFonts w:ascii="Arial" w:hAnsi="Arial" w:cs="Arial"/>
            <w:sz w:val="24"/>
            <w:szCs w:val="24"/>
          </w:rPr>
          <w:t xml:space="preserve">. </w:t>
        </w:r>
      </w:ins>
    </w:p>
    <w:p w14:paraId="074D2B32" w14:textId="77777777" w:rsidR="0007780C" w:rsidRPr="00830C32" w:rsidRDefault="0007780C" w:rsidP="00C62B5C">
      <w:pPr>
        <w:pStyle w:val="PlainText"/>
        <w:spacing w:line="480" w:lineRule="auto"/>
        <w:ind w:firstLine="720"/>
        <w:rPr>
          <w:rFonts w:ascii="Arial" w:hAnsi="Arial" w:cs="Arial"/>
          <w:sz w:val="24"/>
          <w:szCs w:val="24"/>
        </w:rPr>
      </w:pPr>
    </w:p>
    <w:p w14:paraId="246FC12D" w14:textId="443747A3" w:rsidR="0060793F" w:rsidRPr="00830C32" w:rsidRDefault="0007780C" w:rsidP="0060793F">
      <w:pPr>
        <w:pStyle w:val="Caption"/>
        <w:keepNext/>
        <w:contextualSpacing/>
        <w:rPr>
          <w:rFonts w:ascii="Arial" w:hAnsi="Arial" w:cs="Arial"/>
          <w:i w:val="0"/>
          <w:iCs w:val="0"/>
          <w:color w:val="auto"/>
          <w:sz w:val="24"/>
          <w:szCs w:val="24"/>
        </w:rPr>
      </w:pPr>
      <w:r w:rsidRPr="00830C32">
        <w:rPr>
          <w:rFonts w:ascii="Arial" w:hAnsi="Arial" w:cs="Arial"/>
          <w:b/>
          <w:i w:val="0"/>
          <w:iCs w:val="0"/>
          <w:color w:val="auto"/>
          <w:sz w:val="24"/>
          <w:szCs w:val="24"/>
        </w:rPr>
        <w:lastRenderedPageBreak/>
        <w:t>Table 2</w:t>
      </w:r>
      <w:r w:rsidR="00A12998" w:rsidRPr="00830C32">
        <w:rPr>
          <w:rFonts w:ascii="Arial" w:hAnsi="Arial" w:cs="Arial"/>
          <w:b/>
          <w:i w:val="0"/>
          <w:iCs w:val="0"/>
          <w:color w:val="auto"/>
          <w:sz w:val="24"/>
          <w:szCs w:val="24"/>
        </w:rPr>
        <w:t>:</w:t>
      </w:r>
      <w:r w:rsidRPr="00830C32">
        <w:rPr>
          <w:rFonts w:ascii="Arial" w:hAnsi="Arial" w:cs="Arial"/>
          <w:i w:val="0"/>
          <w:iCs w:val="0"/>
          <w:color w:val="auto"/>
          <w:sz w:val="24"/>
          <w:szCs w:val="24"/>
        </w:rPr>
        <w:t xml:space="preserve"> List of independent variables used to develop models.</w:t>
      </w:r>
    </w:p>
    <w:tbl>
      <w:tblPr>
        <w:tblStyle w:val="TableGrid"/>
        <w:tblW w:w="0" w:type="auto"/>
        <w:tblLook w:val="04A0" w:firstRow="1" w:lastRow="0" w:firstColumn="1" w:lastColumn="0" w:noHBand="0" w:noVBand="1"/>
      </w:tblPr>
      <w:tblGrid>
        <w:gridCol w:w="4675"/>
        <w:gridCol w:w="4675"/>
      </w:tblGrid>
      <w:tr w:rsidR="0060793F" w:rsidRPr="00830C32" w14:paraId="565B6C22" w14:textId="77777777" w:rsidTr="00902FD2">
        <w:tc>
          <w:tcPr>
            <w:tcW w:w="4675" w:type="dxa"/>
          </w:tcPr>
          <w:p w14:paraId="00C35350" w14:textId="77777777" w:rsidR="0060793F" w:rsidRPr="00830C32" w:rsidRDefault="0060793F" w:rsidP="00902FD2">
            <w:pPr>
              <w:pStyle w:val="PlainText"/>
              <w:spacing w:line="276" w:lineRule="auto"/>
              <w:rPr>
                <w:rFonts w:ascii="Arial" w:hAnsi="Arial" w:cs="Arial"/>
                <w:b/>
                <w:sz w:val="24"/>
                <w:szCs w:val="24"/>
              </w:rPr>
            </w:pPr>
            <w:r w:rsidRPr="00830C32">
              <w:rPr>
                <w:rFonts w:ascii="Arial" w:hAnsi="Arial" w:cs="Arial"/>
                <w:b/>
                <w:sz w:val="24"/>
                <w:szCs w:val="24"/>
              </w:rPr>
              <w:t>Independent Variable</w:t>
            </w:r>
          </w:p>
        </w:tc>
        <w:tc>
          <w:tcPr>
            <w:tcW w:w="4675" w:type="dxa"/>
          </w:tcPr>
          <w:p w14:paraId="605FCD7F" w14:textId="77777777" w:rsidR="0060793F" w:rsidRPr="00830C32" w:rsidRDefault="0060793F" w:rsidP="00902FD2">
            <w:pPr>
              <w:pStyle w:val="PlainText"/>
              <w:spacing w:line="276" w:lineRule="auto"/>
              <w:rPr>
                <w:rFonts w:ascii="Arial" w:hAnsi="Arial" w:cs="Arial"/>
                <w:b/>
                <w:sz w:val="24"/>
                <w:szCs w:val="24"/>
              </w:rPr>
            </w:pPr>
            <w:r w:rsidRPr="00830C32">
              <w:rPr>
                <w:rFonts w:ascii="Arial" w:hAnsi="Arial" w:cs="Arial"/>
                <w:b/>
                <w:sz w:val="24"/>
                <w:szCs w:val="24"/>
              </w:rPr>
              <w:t>Explanation</w:t>
            </w:r>
          </w:p>
        </w:tc>
      </w:tr>
      <w:tr w:rsidR="0060793F" w:rsidRPr="00830C32" w14:paraId="74705A2F" w14:textId="77777777" w:rsidTr="00902FD2">
        <w:tc>
          <w:tcPr>
            <w:tcW w:w="4675" w:type="dxa"/>
          </w:tcPr>
          <w:p w14:paraId="0C504858"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Sex</w:t>
            </w:r>
          </w:p>
        </w:tc>
        <w:tc>
          <w:tcPr>
            <w:tcW w:w="4675" w:type="dxa"/>
          </w:tcPr>
          <w:p w14:paraId="7EF41256"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Male or Female</w:t>
            </w:r>
          </w:p>
        </w:tc>
      </w:tr>
      <w:tr w:rsidR="0060793F" w:rsidRPr="00830C32" w14:paraId="0BC99E5F" w14:textId="77777777" w:rsidTr="00902FD2">
        <w:tc>
          <w:tcPr>
            <w:tcW w:w="4675" w:type="dxa"/>
          </w:tcPr>
          <w:p w14:paraId="1540C17A"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Age (years)</w:t>
            </w:r>
          </w:p>
        </w:tc>
        <w:tc>
          <w:tcPr>
            <w:tcW w:w="4675" w:type="dxa"/>
          </w:tcPr>
          <w:p w14:paraId="704B174B" w14:textId="59F16381"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Age of participant</w:t>
            </w:r>
          </w:p>
        </w:tc>
      </w:tr>
      <w:tr w:rsidR="0060793F" w:rsidRPr="00830C32" w14:paraId="7C19A1A5" w14:textId="77777777" w:rsidTr="00902FD2">
        <w:tc>
          <w:tcPr>
            <w:tcW w:w="4675" w:type="dxa"/>
          </w:tcPr>
          <w:p w14:paraId="50CD5B62"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Height (cm)</w:t>
            </w:r>
          </w:p>
        </w:tc>
        <w:tc>
          <w:tcPr>
            <w:tcW w:w="4675" w:type="dxa"/>
          </w:tcPr>
          <w:p w14:paraId="71379345" w14:textId="1C833DC2"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Height of participant</w:t>
            </w:r>
          </w:p>
        </w:tc>
      </w:tr>
      <w:tr w:rsidR="0060793F" w:rsidRPr="00830C32" w14:paraId="709C7753" w14:textId="77777777" w:rsidTr="00902FD2">
        <w:tc>
          <w:tcPr>
            <w:tcW w:w="4675" w:type="dxa"/>
          </w:tcPr>
          <w:p w14:paraId="7E5B2036"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Weight (kg)</w:t>
            </w:r>
          </w:p>
        </w:tc>
        <w:tc>
          <w:tcPr>
            <w:tcW w:w="4675" w:type="dxa"/>
          </w:tcPr>
          <w:p w14:paraId="08EFBFC4" w14:textId="71E4F28C"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 xml:space="preserve">Body </w:t>
            </w:r>
            <w:r w:rsidR="00A12998" w:rsidRPr="00830C32">
              <w:rPr>
                <w:rFonts w:ascii="Arial" w:hAnsi="Arial" w:cs="Arial"/>
                <w:sz w:val="24"/>
                <w:szCs w:val="24"/>
              </w:rPr>
              <w:t>w</w:t>
            </w:r>
            <w:r w:rsidRPr="00830C32">
              <w:rPr>
                <w:rFonts w:ascii="Arial" w:hAnsi="Arial" w:cs="Arial"/>
                <w:sz w:val="24"/>
                <w:szCs w:val="24"/>
              </w:rPr>
              <w:t xml:space="preserve">eight </w:t>
            </w:r>
          </w:p>
        </w:tc>
      </w:tr>
      <w:tr w:rsidR="0060793F" w:rsidRPr="00830C32" w14:paraId="34245C76" w14:textId="77777777" w:rsidTr="00902FD2">
        <w:tc>
          <w:tcPr>
            <w:tcW w:w="4675" w:type="dxa"/>
          </w:tcPr>
          <w:p w14:paraId="3D9AA30A"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Waist (cm)</w:t>
            </w:r>
          </w:p>
        </w:tc>
        <w:tc>
          <w:tcPr>
            <w:tcW w:w="4675" w:type="dxa"/>
          </w:tcPr>
          <w:p w14:paraId="706D8215"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 xml:space="preserve">Waist circumference </w:t>
            </w:r>
          </w:p>
        </w:tc>
      </w:tr>
      <w:tr w:rsidR="0060793F" w:rsidRPr="00830C32" w14:paraId="06733D92" w14:textId="77777777" w:rsidTr="00902FD2">
        <w:tc>
          <w:tcPr>
            <w:tcW w:w="4675" w:type="dxa"/>
          </w:tcPr>
          <w:p w14:paraId="71FBE604"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BMI (kg/m</w:t>
            </w:r>
            <w:r w:rsidRPr="00830C32">
              <w:rPr>
                <w:rFonts w:ascii="Arial" w:hAnsi="Arial" w:cs="Arial"/>
                <w:sz w:val="24"/>
                <w:szCs w:val="24"/>
                <w:vertAlign w:val="superscript"/>
              </w:rPr>
              <w:t>2</w:t>
            </w:r>
            <w:r w:rsidRPr="00830C32">
              <w:rPr>
                <w:rFonts w:ascii="Arial" w:hAnsi="Arial" w:cs="Arial"/>
                <w:sz w:val="24"/>
                <w:szCs w:val="24"/>
              </w:rPr>
              <w:t>)</w:t>
            </w:r>
          </w:p>
        </w:tc>
        <w:tc>
          <w:tcPr>
            <w:tcW w:w="4675" w:type="dxa"/>
          </w:tcPr>
          <w:p w14:paraId="67B42EC6"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 xml:space="preserve">Body Mass Index </w:t>
            </w:r>
          </w:p>
        </w:tc>
      </w:tr>
      <w:tr w:rsidR="0060793F" w:rsidRPr="00830C32" w14:paraId="4BA5D350" w14:textId="77777777" w:rsidTr="00902FD2">
        <w:tc>
          <w:tcPr>
            <w:tcW w:w="4675" w:type="dxa"/>
          </w:tcPr>
          <w:p w14:paraId="0E0DC323"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BMI percentile</w:t>
            </w:r>
          </w:p>
        </w:tc>
        <w:tc>
          <w:tcPr>
            <w:tcW w:w="4675" w:type="dxa"/>
          </w:tcPr>
          <w:p w14:paraId="4103D8ED" w14:textId="665A7D50" w:rsidR="0060793F" w:rsidRPr="003D3406" w:rsidRDefault="002D2787" w:rsidP="00902FD2">
            <w:pPr>
              <w:pStyle w:val="PlainText"/>
              <w:spacing w:line="276" w:lineRule="auto"/>
              <w:rPr>
                <w:rFonts w:ascii="Arial" w:hAnsi="Arial" w:cs="Arial"/>
                <w:sz w:val="24"/>
                <w:szCs w:val="24"/>
              </w:rPr>
            </w:pPr>
            <w:r>
              <w:rPr>
                <w:rFonts w:ascii="Arial" w:hAnsi="Arial" w:cs="Arial"/>
                <w:sz w:val="24"/>
                <w:szCs w:val="24"/>
              </w:rPr>
              <w:t>Age- and sex-specific</w:t>
            </w:r>
            <w:r w:rsidR="0060793F" w:rsidRPr="00830C32">
              <w:rPr>
                <w:rFonts w:ascii="Arial" w:hAnsi="Arial" w:cs="Arial"/>
                <w:sz w:val="24"/>
                <w:szCs w:val="24"/>
              </w:rPr>
              <w:t xml:space="preserve"> percentile of the participant’s BMI</w:t>
            </w:r>
            <w:r w:rsidR="00014516">
              <w:rPr>
                <w:rFonts w:ascii="Arial" w:hAnsi="Arial" w:cs="Arial"/>
                <w:sz w:val="24"/>
                <w:szCs w:val="24"/>
              </w:rPr>
              <w:t xml:space="preserve"> </w:t>
            </w:r>
          </w:p>
        </w:tc>
      </w:tr>
      <w:tr w:rsidR="0060793F" w:rsidRPr="00830C32" w14:paraId="00EEF232" w14:textId="77777777" w:rsidTr="00902FD2">
        <w:tc>
          <w:tcPr>
            <w:tcW w:w="4675" w:type="dxa"/>
          </w:tcPr>
          <w:p w14:paraId="33A88E63"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BMI z-score</w:t>
            </w:r>
          </w:p>
        </w:tc>
        <w:tc>
          <w:tcPr>
            <w:tcW w:w="4675" w:type="dxa"/>
          </w:tcPr>
          <w:p w14:paraId="646B3C23" w14:textId="2A0E3238" w:rsidR="0060793F" w:rsidRPr="00830C32" w:rsidRDefault="002D2787" w:rsidP="00902FD2">
            <w:pPr>
              <w:pStyle w:val="PlainText"/>
              <w:spacing w:line="276" w:lineRule="auto"/>
              <w:rPr>
                <w:rFonts w:ascii="Arial" w:hAnsi="Arial" w:cs="Arial"/>
                <w:sz w:val="24"/>
                <w:szCs w:val="24"/>
              </w:rPr>
            </w:pPr>
            <w:r>
              <w:rPr>
                <w:rFonts w:ascii="Arial" w:hAnsi="Arial" w:cs="Arial"/>
                <w:sz w:val="24"/>
                <w:szCs w:val="24"/>
              </w:rPr>
              <w:t>Age- and sex-specific</w:t>
            </w:r>
            <w:r w:rsidR="0060793F" w:rsidRPr="00830C32">
              <w:rPr>
                <w:rFonts w:ascii="Arial" w:hAnsi="Arial" w:cs="Arial"/>
                <w:sz w:val="24"/>
                <w:szCs w:val="24"/>
              </w:rPr>
              <w:t xml:space="preserve"> standardized BMI score</w:t>
            </w:r>
          </w:p>
        </w:tc>
      </w:tr>
      <w:tr w:rsidR="0060793F" w:rsidRPr="00830C32" w14:paraId="5EB1B2BD" w14:textId="77777777" w:rsidTr="00902FD2">
        <w:tc>
          <w:tcPr>
            <w:tcW w:w="4675" w:type="dxa"/>
          </w:tcPr>
          <w:p w14:paraId="69CE15B8"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Classification of Obesity Status</w:t>
            </w:r>
          </w:p>
        </w:tc>
        <w:tc>
          <w:tcPr>
            <w:tcW w:w="4675" w:type="dxa"/>
          </w:tcPr>
          <w:p w14:paraId="22241E78"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85</w:t>
            </w:r>
            <w:r w:rsidRPr="00830C32">
              <w:rPr>
                <w:rFonts w:ascii="Arial" w:hAnsi="Arial" w:cs="Arial"/>
                <w:sz w:val="24"/>
                <w:szCs w:val="24"/>
                <w:vertAlign w:val="superscript"/>
              </w:rPr>
              <w:t>th</w:t>
            </w:r>
            <w:r w:rsidRPr="00830C32">
              <w:rPr>
                <w:rFonts w:ascii="Arial" w:hAnsi="Arial" w:cs="Arial"/>
                <w:sz w:val="24"/>
                <w:szCs w:val="24"/>
              </w:rPr>
              <w:t xml:space="preserve"> percentile BMI designated overweight, 95</w:t>
            </w:r>
            <w:r w:rsidRPr="00830C32">
              <w:rPr>
                <w:rFonts w:ascii="Arial" w:hAnsi="Arial" w:cs="Arial"/>
                <w:sz w:val="24"/>
                <w:szCs w:val="24"/>
                <w:vertAlign w:val="superscript"/>
              </w:rPr>
              <w:t>th</w:t>
            </w:r>
            <w:r w:rsidRPr="00830C32">
              <w:rPr>
                <w:rFonts w:ascii="Arial" w:hAnsi="Arial" w:cs="Arial"/>
                <w:sz w:val="24"/>
                <w:szCs w:val="24"/>
              </w:rPr>
              <w:t xml:space="preserve"> percentile BMI designated as having obesity</w:t>
            </w:r>
          </w:p>
        </w:tc>
      </w:tr>
      <w:tr w:rsidR="0060793F" w:rsidRPr="00830C32" w14:paraId="3BFD453F" w14:textId="77777777" w:rsidTr="00902FD2">
        <w:tc>
          <w:tcPr>
            <w:tcW w:w="4675" w:type="dxa"/>
          </w:tcPr>
          <w:p w14:paraId="6222F1FF" w14:textId="77777777" w:rsidR="0060793F" w:rsidRPr="00830C32" w:rsidRDefault="0060793F" w:rsidP="00902FD2">
            <w:pPr>
              <w:pStyle w:val="PlainText"/>
              <w:spacing w:line="276" w:lineRule="auto"/>
              <w:rPr>
                <w:rFonts w:ascii="Arial" w:hAnsi="Arial" w:cs="Arial"/>
                <w:sz w:val="24"/>
                <w:szCs w:val="24"/>
              </w:rPr>
            </w:pPr>
            <w:r w:rsidRPr="00830C32">
              <w:rPr>
                <w:rFonts w:ascii="Arial" w:hAnsi="Arial" w:cs="Arial"/>
                <w:sz w:val="24"/>
                <w:szCs w:val="24"/>
              </w:rPr>
              <w:t>% body fat</w:t>
            </w:r>
          </w:p>
        </w:tc>
        <w:tc>
          <w:tcPr>
            <w:tcW w:w="4675" w:type="dxa"/>
          </w:tcPr>
          <w:p w14:paraId="71AAAEB5" w14:textId="14355B75" w:rsidR="0060793F" w:rsidRPr="00830C32" w:rsidRDefault="0060793F" w:rsidP="00902FD2">
            <w:pPr>
              <w:pStyle w:val="PlainText"/>
              <w:spacing w:line="276" w:lineRule="auto"/>
              <w:rPr>
                <w:rFonts w:ascii="Arial" w:hAnsi="Arial" w:cs="Arial"/>
                <w:sz w:val="24"/>
                <w:szCs w:val="24"/>
              </w:rPr>
            </w:pPr>
            <w:commentRangeStart w:id="32"/>
            <w:r w:rsidRPr="00830C32">
              <w:rPr>
                <w:rFonts w:ascii="Arial" w:hAnsi="Arial" w:cs="Arial"/>
                <w:sz w:val="24"/>
                <w:szCs w:val="24"/>
              </w:rPr>
              <w:t>Measured using bioelectrical impedance</w:t>
            </w:r>
            <w:commentRangeEnd w:id="32"/>
            <w:r w:rsidR="0014511F">
              <w:rPr>
                <w:rStyle w:val="CommentReference"/>
                <w:rFonts w:ascii="Arial" w:hAnsi="Arial" w:cs="Arial"/>
              </w:rPr>
              <w:commentReference w:id="32"/>
            </w:r>
          </w:p>
        </w:tc>
      </w:tr>
      <w:tr w:rsidR="00605672" w:rsidRPr="00830C32" w14:paraId="1A0BA1D9" w14:textId="77777777" w:rsidTr="00902FD2">
        <w:trPr>
          <w:ins w:id="33" w:author="DoD_Admin" w:date="2019-04-19T12:03:00Z"/>
        </w:trPr>
        <w:tc>
          <w:tcPr>
            <w:tcW w:w="4675" w:type="dxa"/>
          </w:tcPr>
          <w:p w14:paraId="2EEFCE34" w14:textId="3E694905" w:rsidR="00605672" w:rsidRPr="00830C32" w:rsidRDefault="00605672" w:rsidP="00902FD2">
            <w:pPr>
              <w:pStyle w:val="PlainText"/>
              <w:spacing w:line="276" w:lineRule="auto"/>
              <w:rPr>
                <w:ins w:id="34" w:author="DoD_Admin" w:date="2019-04-19T12:03:00Z"/>
                <w:rFonts w:ascii="Arial" w:hAnsi="Arial" w:cs="Arial"/>
                <w:sz w:val="24"/>
                <w:szCs w:val="24"/>
              </w:rPr>
            </w:pPr>
            <w:ins w:id="35" w:author="DoD_Admin" w:date="2019-04-19T12:03:00Z">
              <w:r>
                <w:rPr>
                  <w:rFonts w:ascii="Arial" w:hAnsi="Arial" w:cs="Arial"/>
                  <w:sz w:val="24"/>
                  <w:szCs w:val="24"/>
                </w:rPr>
                <w:t>Cadence (steps per minute)</w:t>
              </w:r>
            </w:ins>
          </w:p>
        </w:tc>
        <w:tc>
          <w:tcPr>
            <w:tcW w:w="4675" w:type="dxa"/>
          </w:tcPr>
          <w:p w14:paraId="40C67F3A" w14:textId="521A3081" w:rsidR="00605672" w:rsidRPr="00830C32" w:rsidRDefault="00605672" w:rsidP="00902FD2">
            <w:pPr>
              <w:pStyle w:val="PlainText"/>
              <w:spacing w:line="276" w:lineRule="auto"/>
              <w:rPr>
                <w:ins w:id="36" w:author="DoD_Admin" w:date="2019-04-19T12:03:00Z"/>
                <w:rFonts w:ascii="Arial" w:hAnsi="Arial" w:cs="Arial"/>
                <w:sz w:val="24"/>
                <w:szCs w:val="24"/>
              </w:rPr>
            </w:pPr>
            <w:ins w:id="37" w:author="DoD_Admin" w:date="2019-04-19T12:03:00Z">
              <w:r>
                <w:rPr>
                  <w:rFonts w:ascii="Arial" w:hAnsi="Arial" w:cs="Arial"/>
                  <w:sz w:val="24"/>
                  <w:szCs w:val="24"/>
                </w:rPr>
                <w:t>Current step cadence</w:t>
              </w:r>
            </w:ins>
          </w:p>
        </w:tc>
      </w:tr>
    </w:tbl>
    <w:p w14:paraId="02FF6037" w14:textId="7E99F9FA" w:rsidR="00A51A8C" w:rsidRPr="00830C32" w:rsidRDefault="000A1797" w:rsidP="00C62B5C">
      <w:pPr>
        <w:pStyle w:val="PlainText"/>
        <w:spacing w:line="480" w:lineRule="auto"/>
        <w:ind w:firstLine="720"/>
        <w:rPr>
          <w:rFonts w:ascii="Arial" w:hAnsi="Arial" w:cs="Arial"/>
          <w:sz w:val="24"/>
          <w:szCs w:val="24"/>
        </w:rPr>
      </w:pPr>
      <w:r w:rsidRPr="00830C32">
        <w:rPr>
          <w:rFonts w:ascii="Arial" w:hAnsi="Arial" w:cs="Arial"/>
          <w:sz w:val="24"/>
          <w:szCs w:val="24"/>
        </w:rPr>
        <w:br/>
      </w:r>
    </w:p>
    <w:p w14:paraId="7BED37F1" w14:textId="77777777" w:rsidR="00C62B5C" w:rsidRPr="00830C32" w:rsidRDefault="00C62B5C" w:rsidP="00C62B5C">
      <w:pPr>
        <w:pStyle w:val="PlainText"/>
        <w:spacing w:line="480" w:lineRule="auto"/>
        <w:rPr>
          <w:rFonts w:ascii="Arial" w:hAnsi="Arial" w:cs="Arial"/>
          <w:b/>
          <w:sz w:val="24"/>
          <w:szCs w:val="24"/>
        </w:rPr>
      </w:pPr>
      <w:r w:rsidRPr="00830C32">
        <w:rPr>
          <w:rFonts w:ascii="Arial" w:hAnsi="Arial" w:cs="Arial"/>
          <w:b/>
          <w:sz w:val="24"/>
          <w:szCs w:val="24"/>
        </w:rPr>
        <w:t>Mathematical Models</w:t>
      </w:r>
    </w:p>
    <w:p w14:paraId="56880199" w14:textId="58DE68A6" w:rsidR="00C62B5C" w:rsidRPr="003D3406" w:rsidRDefault="00C62B5C" w:rsidP="00C62B5C">
      <w:pPr>
        <w:pStyle w:val="PlainText"/>
        <w:spacing w:line="480" w:lineRule="auto"/>
        <w:ind w:firstLine="720"/>
        <w:rPr>
          <w:rFonts w:ascii="Arial" w:hAnsi="Arial" w:cs="Arial"/>
          <w:sz w:val="24"/>
          <w:szCs w:val="24"/>
        </w:rPr>
      </w:pPr>
      <w:del w:id="38" w:author="DoD_Admin" w:date="2019-04-19T12:05:00Z">
        <w:r w:rsidRPr="00830C32" w:rsidDel="001501EF">
          <w:rPr>
            <w:rFonts w:ascii="Arial" w:hAnsi="Arial" w:cs="Arial"/>
            <w:sz w:val="24"/>
            <w:szCs w:val="24"/>
          </w:rPr>
          <w:delText xml:space="preserve">After comparing regression models for every possible subset of factors, the leaps algorithm </w:delText>
        </w:r>
        <w:r w:rsidR="00830C32" w:rsidDel="001501EF">
          <w:rPr>
            <w:rFonts w:ascii="Arial" w:hAnsi="Arial" w:cs="Arial"/>
            <w:sz w:val="24"/>
            <w:szCs w:val="24"/>
          </w:rPr>
          <w:delText>produced the following</w:delText>
        </w:r>
        <w:r w:rsidRPr="00830C32" w:rsidDel="001501EF">
          <w:rPr>
            <w:rFonts w:ascii="Arial" w:hAnsi="Arial" w:cs="Arial"/>
            <w:sz w:val="24"/>
            <w:szCs w:val="24"/>
          </w:rPr>
          <w:delText xml:space="preserve"> </w:delText>
        </w:r>
      </w:del>
      <w:commentRangeStart w:id="39"/>
      <w:commentRangeStart w:id="40"/>
      <w:commentRangeStart w:id="41"/>
      <w:commentRangeStart w:id="42"/>
      <w:commentRangeStart w:id="43"/>
      <w:del w:id="44" w:author="DoD_Admin" w:date="2019-04-19T12:04:00Z">
        <w:r w:rsidRPr="00830C32" w:rsidDel="00605672">
          <w:rPr>
            <w:rFonts w:ascii="Arial" w:hAnsi="Arial" w:cs="Arial"/>
            <w:sz w:val="24"/>
            <w:szCs w:val="24"/>
          </w:rPr>
          <w:delText xml:space="preserve">optimal </w:delText>
        </w:r>
      </w:del>
      <w:ins w:id="45" w:author="DoD_Admin" w:date="2019-04-19T13:16:00Z">
        <w:r w:rsidR="003032EF">
          <w:rPr>
            <w:rFonts w:ascii="Arial" w:hAnsi="Arial" w:cs="Arial"/>
            <w:sz w:val="24"/>
            <w:szCs w:val="24"/>
          </w:rPr>
          <w:t>U</w:t>
        </w:r>
      </w:ins>
      <w:ins w:id="46" w:author="DoD_Admin" w:date="2019-04-19T13:00:00Z">
        <w:r w:rsidR="006F54A1">
          <w:rPr>
            <w:rFonts w:ascii="Arial" w:hAnsi="Arial" w:cs="Arial"/>
            <w:sz w:val="24"/>
            <w:szCs w:val="24"/>
          </w:rPr>
          <w:t xml:space="preserve">sing the 138 training observations and the </w:t>
        </w:r>
      </w:ins>
      <w:ins w:id="47" w:author="DoD_Admin" w:date="2019-04-19T13:01:00Z">
        <w:r w:rsidR="006F54A1">
          <w:rPr>
            <w:rFonts w:ascii="Arial" w:hAnsi="Arial" w:cs="Arial"/>
            <w:sz w:val="24"/>
            <w:szCs w:val="24"/>
          </w:rPr>
          <w:t xml:space="preserve">“purposeful selection” </w:t>
        </w:r>
      </w:ins>
      <w:ins w:id="48" w:author="DoD_Admin" w:date="2019-04-19T13:16:00Z">
        <w:r w:rsidR="003032EF">
          <w:rPr>
            <w:rFonts w:ascii="Arial" w:hAnsi="Arial" w:cs="Arial"/>
            <w:sz w:val="24"/>
            <w:szCs w:val="24"/>
          </w:rPr>
          <w:t>model-building technique</w:t>
        </w:r>
      </w:ins>
      <w:ins w:id="49" w:author="DoD_Admin" w:date="2019-04-19T13:01:00Z">
        <w:r w:rsidR="006F54A1">
          <w:rPr>
            <w:rFonts w:ascii="Arial" w:hAnsi="Arial" w:cs="Arial"/>
            <w:sz w:val="24"/>
            <w:szCs w:val="24"/>
          </w:rPr>
          <w:t>, t</w:t>
        </w:r>
      </w:ins>
      <w:ins w:id="50" w:author="DoD_Admin" w:date="2019-04-19T12:05:00Z">
        <w:r w:rsidR="001501EF">
          <w:rPr>
            <w:rFonts w:ascii="Arial" w:hAnsi="Arial" w:cs="Arial"/>
            <w:sz w:val="24"/>
            <w:szCs w:val="24"/>
          </w:rPr>
          <w:t>he final</w:t>
        </w:r>
      </w:ins>
      <w:ins w:id="51" w:author="DoD_Admin" w:date="2019-04-19T13:17:00Z">
        <w:r w:rsidR="003032EF">
          <w:rPr>
            <w:rFonts w:ascii="Arial" w:hAnsi="Arial" w:cs="Arial"/>
            <w:sz w:val="24"/>
            <w:szCs w:val="24"/>
          </w:rPr>
          <w:t xml:space="preserve"> logistic</w:t>
        </w:r>
      </w:ins>
      <w:ins w:id="52" w:author="DoD_Admin" w:date="2019-04-19T12:05:00Z">
        <w:r w:rsidR="001501EF">
          <w:rPr>
            <w:rFonts w:ascii="Arial" w:hAnsi="Arial" w:cs="Arial"/>
            <w:sz w:val="24"/>
            <w:szCs w:val="24"/>
          </w:rPr>
          <w:t xml:space="preserve"> </w:t>
        </w:r>
      </w:ins>
      <w:r w:rsidRPr="00830C32">
        <w:rPr>
          <w:rFonts w:ascii="Arial" w:hAnsi="Arial" w:cs="Arial"/>
          <w:sz w:val="24"/>
          <w:szCs w:val="24"/>
        </w:rPr>
        <w:t>regression model</w:t>
      </w:r>
      <w:ins w:id="53" w:author="DoD_Admin" w:date="2019-04-19T12:05:00Z">
        <w:r w:rsidR="001501EF">
          <w:rPr>
            <w:rFonts w:ascii="Arial" w:hAnsi="Arial" w:cs="Arial"/>
            <w:sz w:val="24"/>
            <w:szCs w:val="24"/>
          </w:rPr>
          <w:t xml:space="preserve"> </w:t>
        </w:r>
      </w:ins>
      <w:ins w:id="54" w:author="DoD_Admin" w:date="2019-04-19T13:17:00Z">
        <w:r w:rsidR="003032EF">
          <w:rPr>
            <w:rFonts w:ascii="Arial" w:hAnsi="Arial" w:cs="Arial"/>
            <w:sz w:val="24"/>
            <w:szCs w:val="24"/>
          </w:rPr>
          <w:t xml:space="preserve">is </w:t>
        </w:r>
      </w:ins>
      <w:ins w:id="55" w:author="DoD_Admin" w:date="2019-04-19T12:05:00Z">
        <w:r w:rsidR="001501EF">
          <w:rPr>
            <w:rFonts w:ascii="Arial" w:hAnsi="Arial" w:cs="Arial"/>
            <w:sz w:val="24"/>
            <w:szCs w:val="24"/>
          </w:rPr>
          <w:t>the following</w:t>
        </w:r>
      </w:ins>
      <w:r w:rsidRPr="00830C32">
        <w:rPr>
          <w:rFonts w:ascii="Arial" w:hAnsi="Arial" w:cs="Arial"/>
          <w:sz w:val="24"/>
          <w:szCs w:val="24"/>
        </w:rPr>
        <w:t>:</w:t>
      </w:r>
      <w:commentRangeEnd w:id="39"/>
      <w:r w:rsidR="0001168E" w:rsidRPr="00830C32">
        <w:rPr>
          <w:rStyle w:val="CommentReference"/>
          <w:rFonts w:ascii="Arial" w:hAnsi="Arial" w:cs="Arial"/>
          <w:sz w:val="24"/>
          <w:szCs w:val="24"/>
        </w:rPr>
        <w:commentReference w:id="39"/>
      </w:r>
      <w:commentRangeEnd w:id="40"/>
      <w:r w:rsidR="00C353C4" w:rsidRPr="00830C32">
        <w:rPr>
          <w:rStyle w:val="CommentReference"/>
          <w:rFonts w:ascii="Arial" w:hAnsi="Arial" w:cs="Arial"/>
          <w:sz w:val="24"/>
          <w:szCs w:val="24"/>
        </w:rPr>
        <w:commentReference w:id="40"/>
      </w:r>
      <w:commentRangeEnd w:id="41"/>
      <w:r w:rsidR="00073503" w:rsidRPr="00830C32">
        <w:rPr>
          <w:rStyle w:val="CommentReference"/>
          <w:rFonts w:ascii="Arial" w:hAnsi="Arial" w:cs="Arial"/>
          <w:sz w:val="24"/>
          <w:szCs w:val="24"/>
        </w:rPr>
        <w:commentReference w:id="41"/>
      </w:r>
      <w:commentRangeEnd w:id="42"/>
      <w:r w:rsidR="008A3C39">
        <w:rPr>
          <w:rStyle w:val="CommentReference"/>
          <w:rFonts w:ascii="Arial" w:hAnsi="Arial" w:cs="Arial"/>
        </w:rPr>
        <w:commentReference w:id="42"/>
      </w:r>
      <w:commentRangeEnd w:id="43"/>
      <w:r w:rsidR="00375B85">
        <w:rPr>
          <w:rStyle w:val="CommentReference"/>
          <w:rFonts w:ascii="Arial" w:hAnsi="Arial" w:cs="Arial"/>
        </w:rPr>
        <w:commentReference w:id="43"/>
      </w:r>
    </w:p>
    <w:p w14:paraId="17CFEF87" w14:textId="1AE6D42E" w:rsidR="00605672" w:rsidRPr="006F54A1" w:rsidRDefault="00605672" w:rsidP="00605672">
      <w:pPr>
        <w:pBdr>
          <w:bottom w:val="single" w:sz="6" w:space="1" w:color="auto"/>
        </w:pBdr>
        <w:rPr>
          <w:ins w:id="56" w:author="DoD_Admin" w:date="2019-04-19T13:02:00Z"/>
          <w:rFonts w:eastAsiaTheme="minorEastAsia"/>
        </w:rPr>
      </w:pPr>
      <m:oMathPara>
        <m:oMath>
          <m:r>
            <w:ins w:id="57" w:author="DoD_Admin" w:date="2019-04-19T12:01:00Z">
              <w:rPr>
                <w:rFonts w:ascii="Cambria Math" w:eastAsiaTheme="minorEastAsia" w:hAnsi="Cambria Math"/>
              </w:rPr>
              <m:t>l</m:t>
            </w:ins>
          </m:r>
          <m:r>
            <w:ins w:id="58" w:author="DoD_Admin" w:date="2019-04-19T12:01:00Z">
              <w:rPr>
                <w:rFonts w:ascii="Cambria Math" w:hAnsi="Cambria Math"/>
              </w:rPr>
              <m:t>og</m:t>
            </w:ins>
          </m:r>
          <m:d>
            <m:dPr>
              <m:ctrlPr>
                <w:ins w:id="59" w:author="DoD_Admin" w:date="2019-04-19T12:01:00Z">
                  <w:rPr>
                    <w:rFonts w:ascii="Cambria Math" w:hAnsi="Cambria Math"/>
                    <w:i/>
                  </w:rPr>
                </w:ins>
              </m:ctrlPr>
            </m:dPr>
            <m:e>
              <m:f>
                <m:fPr>
                  <m:ctrlPr>
                    <w:ins w:id="60" w:author="DoD_Admin" w:date="2019-04-19T12:01:00Z">
                      <w:rPr>
                        <w:rFonts w:ascii="Cambria Math" w:hAnsi="Cambria Math"/>
                        <w:i/>
                      </w:rPr>
                    </w:ins>
                  </m:ctrlPr>
                </m:fPr>
                <m:num>
                  <m:r>
                    <w:ins w:id="61" w:author="DoD_Admin" w:date="2019-04-19T12:01:00Z">
                      <w:rPr>
                        <w:rFonts w:ascii="Cambria Math" w:hAnsi="Cambria Math"/>
                      </w:rPr>
                      <m:t>p</m:t>
                    </w:ins>
                  </m:r>
                  <m:d>
                    <m:dPr>
                      <m:ctrlPr>
                        <w:ins w:id="62" w:author="DoD_Admin" w:date="2019-04-19T12:01:00Z">
                          <w:rPr>
                            <w:rFonts w:ascii="Cambria Math" w:hAnsi="Cambria Math"/>
                            <w:i/>
                          </w:rPr>
                        </w:ins>
                      </m:ctrlPr>
                    </m:dPr>
                    <m:e>
                      <m:r>
                        <w:ins w:id="63" w:author="DoD_Admin" w:date="2019-04-19T12:01:00Z">
                          <w:rPr>
                            <w:rFonts w:ascii="Cambria Math" w:hAnsi="Cambria Math"/>
                          </w:rPr>
                          <m:t>run</m:t>
                        </w:ins>
                      </m:r>
                    </m:e>
                  </m:d>
                </m:num>
                <m:den>
                  <m:r>
                    <w:ins w:id="64" w:author="DoD_Admin" w:date="2019-04-19T12:01:00Z">
                      <w:rPr>
                        <w:rFonts w:ascii="Cambria Math" w:hAnsi="Cambria Math"/>
                      </w:rPr>
                      <m:t>p</m:t>
                    </w:ins>
                  </m:r>
                  <m:d>
                    <m:dPr>
                      <m:ctrlPr>
                        <w:ins w:id="65" w:author="DoD_Admin" w:date="2019-04-19T12:01:00Z">
                          <w:rPr>
                            <w:rFonts w:ascii="Cambria Math" w:hAnsi="Cambria Math"/>
                            <w:i/>
                          </w:rPr>
                        </w:ins>
                      </m:ctrlPr>
                    </m:dPr>
                    <m:e>
                      <m:r>
                        <w:ins w:id="66" w:author="DoD_Admin" w:date="2019-04-19T12:01:00Z">
                          <w:rPr>
                            <w:rFonts w:ascii="Cambria Math" w:hAnsi="Cambria Math"/>
                          </w:rPr>
                          <m:t>walk</m:t>
                        </w:ins>
                      </m:r>
                    </m:e>
                  </m:d>
                </m:den>
              </m:f>
            </m:e>
          </m:d>
          <m:r>
            <w:ins w:id="67" w:author="DoD_Admin" w:date="2019-04-19T12:01:00Z">
              <w:rPr>
                <w:rFonts w:ascii="Cambria Math" w:hAnsi="Cambria Math"/>
              </w:rPr>
              <m:t>=-140.5617+.9804</m:t>
            </w:ins>
          </m:r>
          <m:d>
            <m:dPr>
              <m:ctrlPr>
                <w:ins w:id="68" w:author="DoD_Admin" w:date="2019-04-19T12:01:00Z">
                  <w:rPr>
                    <w:rFonts w:ascii="Cambria Math" w:hAnsi="Cambria Math"/>
                    <w:i/>
                  </w:rPr>
                </w:ins>
              </m:ctrlPr>
            </m:dPr>
            <m:e>
              <m:r>
                <w:ins w:id="69" w:author="DoD_Admin" w:date="2019-04-19T12:01:00Z">
                  <w:rPr>
                    <w:rFonts w:ascii="Cambria Math" w:hAnsi="Cambria Math"/>
                  </w:rPr>
                  <m:t>Age</m:t>
                </w:ins>
              </m:r>
            </m:e>
          </m:d>
          <m:r>
            <w:ins w:id="70" w:author="DoD_Admin" w:date="2019-04-19T12:01:00Z">
              <w:rPr>
                <w:rFonts w:ascii="Cambria Math" w:hAnsi="Cambria Math"/>
              </w:rPr>
              <m:t>+.3170</m:t>
            </w:ins>
          </m:r>
          <m:d>
            <m:dPr>
              <m:ctrlPr>
                <w:ins w:id="71" w:author="DoD_Admin" w:date="2019-04-19T12:01:00Z">
                  <w:rPr>
                    <w:rFonts w:ascii="Cambria Math" w:hAnsi="Cambria Math"/>
                    <w:i/>
                  </w:rPr>
                </w:ins>
              </m:ctrlPr>
            </m:dPr>
            <m:e>
              <m:r>
                <w:ins w:id="72" w:author="DoD_Admin" w:date="2019-04-19T12:01:00Z">
                  <w:rPr>
                    <w:rFonts w:ascii="Cambria Math" w:hAnsi="Cambria Math"/>
                  </w:rPr>
                  <m:t>Height</m:t>
                </w:ins>
              </m:r>
            </m:e>
          </m:d>
          <m:r>
            <w:ins w:id="73" w:author="DoD_Admin" w:date="2019-04-19T12:01:00Z">
              <w:rPr>
                <w:rFonts w:ascii="Cambria Math" w:hAnsi="Cambria Math"/>
              </w:rPr>
              <m:t>-.3620</m:t>
            </w:ins>
          </m:r>
          <m:d>
            <m:dPr>
              <m:ctrlPr>
                <w:ins w:id="74" w:author="DoD_Admin" w:date="2019-04-19T12:01:00Z">
                  <w:rPr>
                    <w:rFonts w:ascii="Cambria Math" w:hAnsi="Cambria Math"/>
                    <w:i/>
                  </w:rPr>
                </w:ins>
              </m:ctrlPr>
            </m:dPr>
            <m:e>
              <m:r>
                <w:ins w:id="75" w:author="DoD_Admin" w:date="2019-04-19T12:01:00Z">
                  <w:rPr>
                    <w:rFonts w:ascii="Cambria Math" w:hAnsi="Cambria Math"/>
                  </w:rPr>
                  <m:t>Weight</m:t>
                </w:ins>
              </m:r>
            </m:e>
          </m:d>
          <m:r>
            <w:ins w:id="76" w:author="DoD_Admin" w:date="2019-04-19T12:01:00Z">
              <w:rPr>
                <w:rFonts w:ascii="Cambria Math" w:hAnsi="Cambria Math"/>
              </w:rPr>
              <m:t>+4.4953</m:t>
            </w:ins>
          </m:r>
          <m:d>
            <m:dPr>
              <m:ctrlPr>
                <w:ins w:id="77" w:author="DoD_Admin" w:date="2019-04-19T12:01:00Z">
                  <w:rPr>
                    <w:rFonts w:ascii="Cambria Math" w:hAnsi="Cambria Math"/>
                    <w:i/>
                  </w:rPr>
                </w:ins>
              </m:ctrlPr>
            </m:dPr>
            <m:e>
              <m:r>
                <w:ins w:id="78" w:author="DoD_Admin" w:date="2019-04-19T12:01:00Z">
                  <w:rPr>
                    <w:rFonts w:ascii="Cambria Math" w:hAnsi="Cambria Math"/>
                  </w:rPr>
                  <m:t>BMIz</m:t>
                </w:ins>
              </m:r>
            </m:e>
          </m:d>
          <m:r>
            <w:ins w:id="79" w:author="DoD_Admin" w:date="2019-04-19T12:01:00Z">
              <w:rPr>
                <w:rFonts w:ascii="Cambria Math" w:hAnsi="Cambria Math"/>
              </w:rPr>
              <m:t>+.6575(Cadence)</m:t>
            </w:ins>
          </m:r>
        </m:oMath>
      </m:oMathPara>
    </w:p>
    <w:p w14:paraId="6E8CF191" w14:textId="5C053664" w:rsidR="009F6FBA" w:rsidRPr="004338DC" w:rsidRDefault="006F54A1" w:rsidP="00605672">
      <w:pPr>
        <w:pBdr>
          <w:bottom w:val="single" w:sz="6" w:space="1" w:color="auto"/>
        </w:pBdr>
        <w:rPr>
          <w:ins w:id="80" w:author="DoD_Admin" w:date="2019-04-19T12:01:00Z"/>
          <w:rFonts w:eastAsiaTheme="minorEastAsia"/>
        </w:rPr>
      </w:pPr>
      <w:ins w:id="81" w:author="DoD_Admin" w:date="2019-04-19T13:02:00Z">
        <w:r>
          <w:rPr>
            <w:rFonts w:eastAsiaTheme="minorEastAsia"/>
          </w:rPr>
          <w:t>These</w:t>
        </w:r>
      </w:ins>
      <w:ins w:id="82" w:author="DoD_Admin" w:date="2019-04-19T13:08:00Z">
        <w:r>
          <w:rPr>
            <w:rFonts w:eastAsiaTheme="minorEastAsia"/>
          </w:rPr>
          <w:t xml:space="preserve"> coefficients</w:t>
        </w:r>
      </w:ins>
      <w:ins w:id="83" w:author="DoD_Admin" w:date="2019-04-19T13:02:00Z">
        <w:r>
          <w:rPr>
            <w:rFonts w:eastAsiaTheme="minorEastAsia"/>
          </w:rPr>
          <w:t xml:space="preserve"> </w:t>
        </w:r>
      </w:ins>
      <w:ins w:id="84" w:author="DoD_Admin" w:date="2019-04-19T13:03:00Z">
        <w:r>
          <w:rPr>
            <w:rFonts w:eastAsiaTheme="minorEastAsia"/>
          </w:rPr>
          <w:t xml:space="preserve">represent a change in the </w:t>
        </w:r>
        <w:proofErr w:type="spellStart"/>
        <w:r>
          <w:rPr>
            <w:rFonts w:eastAsiaTheme="minorEastAsia"/>
          </w:rPr>
          <w:t>log</w:t>
        </w:r>
        <w:proofErr w:type="spellEnd"/>
        <w:r>
          <w:rPr>
            <w:rFonts w:eastAsiaTheme="minorEastAsia"/>
          </w:rPr>
          <w:t xml:space="preserve"> odds</w:t>
        </w:r>
      </w:ins>
      <w:ins w:id="85" w:author="DoD_Admin" w:date="2019-04-19T13:17:00Z">
        <w:r w:rsidR="003032EF">
          <w:rPr>
            <w:rFonts w:eastAsiaTheme="minorEastAsia"/>
          </w:rPr>
          <w:t xml:space="preserve"> of being in a running state</w:t>
        </w:r>
      </w:ins>
      <w:ins w:id="86" w:author="DoD_Admin" w:date="2019-04-19T13:08:00Z">
        <w:r>
          <w:rPr>
            <w:rFonts w:eastAsiaTheme="minorEastAsia"/>
          </w:rPr>
          <w:t>.</w:t>
        </w:r>
        <w:r w:rsidR="003032EF">
          <w:rPr>
            <w:rFonts w:eastAsiaTheme="minorEastAsia"/>
          </w:rPr>
          <w:t xml:space="preserve">  </w:t>
        </w:r>
      </w:ins>
      <w:ins w:id="87" w:author="DoD_Admin" w:date="2019-04-19T13:09:00Z">
        <w:r w:rsidR="003032EF">
          <w:rPr>
            <w:rFonts w:eastAsiaTheme="minorEastAsia"/>
          </w:rPr>
          <w:t>A</w:t>
        </w:r>
      </w:ins>
      <w:ins w:id="88" w:author="DoD_Admin" w:date="2019-04-19T13:08:00Z">
        <w:r w:rsidR="003032EF">
          <w:rPr>
            <w:rFonts w:eastAsiaTheme="minorEastAsia"/>
          </w:rPr>
          <w:t xml:space="preserve">s age, height, </w:t>
        </w:r>
      </w:ins>
      <w:proofErr w:type="spellStart"/>
      <w:ins w:id="89" w:author="DoD_Admin" w:date="2019-04-19T13:09:00Z">
        <w:r w:rsidR="003032EF">
          <w:rPr>
            <w:rFonts w:eastAsiaTheme="minorEastAsia"/>
          </w:rPr>
          <w:t>BMI</w:t>
        </w:r>
      </w:ins>
      <w:ins w:id="90" w:author="DoD_Admin" w:date="2019-04-19T13:08:00Z">
        <w:r w:rsidR="003032EF">
          <w:rPr>
            <w:rFonts w:eastAsiaTheme="minorEastAsia"/>
          </w:rPr>
          <w:t>z</w:t>
        </w:r>
        <w:proofErr w:type="spellEnd"/>
        <w:r w:rsidR="003032EF">
          <w:rPr>
            <w:rFonts w:eastAsiaTheme="minorEastAsia"/>
          </w:rPr>
          <w:t>, and cadence increase, the</w:t>
        </w:r>
      </w:ins>
      <w:ins w:id="91" w:author="DoD_Admin" w:date="2019-04-19T13:18:00Z">
        <w:r w:rsidR="003032EF">
          <w:rPr>
            <w:rFonts w:eastAsiaTheme="minorEastAsia"/>
          </w:rPr>
          <w:t xml:space="preserve"> probability</w:t>
        </w:r>
        <w:r w:rsidR="009F6FBA">
          <w:rPr>
            <w:rFonts w:eastAsiaTheme="minorEastAsia"/>
          </w:rPr>
          <w:t xml:space="preserve"> of that person being in a </w:t>
        </w:r>
        <w:r w:rsidR="009F6FBA">
          <w:rPr>
            <w:rFonts w:eastAsiaTheme="minorEastAsia"/>
          </w:rPr>
          <w:lastRenderedPageBreak/>
          <w:t xml:space="preserve">running state </w:t>
        </w:r>
        <w:proofErr w:type="spellStart"/>
        <w:r w:rsidR="009F6FBA">
          <w:rPr>
            <w:rFonts w:eastAsiaTheme="minorEastAsia"/>
          </w:rPr>
          <w:t>increaes</w:t>
        </w:r>
      </w:ins>
      <w:proofErr w:type="spellEnd"/>
      <w:ins w:id="92" w:author="DoD_Admin" w:date="2019-04-19T13:08:00Z">
        <w:r w:rsidR="003032EF">
          <w:rPr>
            <w:rFonts w:eastAsiaTheme="minorEastAsia"/>
          </w:rPr>
          <w:t xml:space="preserve">.  The opposite is true for weight (due to the sign of the coefficient).  </w:t>
        </w:r>
      </w:ins>
      <w:commentRangeStart w:id="93"/>
      <w:ins w:id="94" w:author="DoD_Admin" w:date="2019-04-19T13:11:00Z">
        <w:r w:rsidR="003032EF">
          <w:rPr>
            <w:rFonts w:eastAsiaTheme="minorEastAsia"/>
          </w:rPr>
          <w:t xml:space="preserve">10-fold cross validation </w:t>
        </w:r>
      </w:ins>
      <w:commentRangeEnd w:id="93"/>
      <w:ins w:id="95" w:author="DoD_Admin" w:date="2019-04-19T13:18:00Z">
        <w:r w:rsidR="009F6FBA">
          <w:rPr>
            <w:rStyle w:val="CommentReference"/>
          </w:rPr>
          <w:commentReference w:id="93"/>
        </w:r>
      </w:ins>
      <w:ins w:id="96" w:author="DoD_Admin" w:date="2019-04-19T13:11:00Z">
        <w:r w:rsidR="003032EF">
          <w:rPr>
            <w:rFonts w:eastAsiaTheme="minorEastAsia"/>
          </w:rPr>
          <w:t>was performed with a</w:t>
        </w:r>
      </w:ins>
      <w:ins w:id="97" w:author="DoD_Admin" w:date="2019-04-19T13:12:00Z">
        <w:r w:rsidR="003032EF">
          <w:rPr>
            <w:rFonts w:eastAsiaTheme="minorEastAsia"/>
          </w:rPr>
          <w:t xml:space="preserve"> prediction accuracy of 0.974</w:t>
        </w:r>
      </w:ins>
      <w:ins w:id="98" w:author="DoD_Admin" w:date="2019-04-19T13:13:00Z">
        <w:r w:rsidR="003032EF">
          <w:rPr>
            <w:rFonts w:eastAsiaTheme="minorEastAsia"/>
          </w:rPr>
          <w:t xml:space="preserve">, showing that this model does accurately predict gait classification.  This is not a surprising result because the average </w:t>
        </w:r>
      </w:ins>
      <w:ins w:id="99" w:author="DoD_Admin" w:date="2019-04-19T13:20:00Z">
        <w:r w:rsidR="009F6FBA">
          <w:rPr>
            <w:rFonts w:eastAsiaTheme="minorEastAsia"/>
          </w:rPr>
          <w:t>gap</w:t>
        </w:r>
      </w:ins>
      <w:ins w:id="100" w:author="DoD_Admin" w:date="2019-04-19T13:13:00Z">
        <w:r w:rsidR="003032EF">
          <w:rPr>
            <w:rFonts w:eastAsiaTheme="minorEastAsia"/>
          </w:rPr>
          <w:t xml:space="preserve"> </w:t>
        </w:r>
      </w:ins>
      <w:ins w:id="101" w:author="DoD_Admin" w:date="2019-04-19T13:14:00Z">
        <w:r w:rsidR="003032EF">
          <w:rPr>
            <w:rFonts w:eastAsiaTheme="minorEastAsia"/>
          </w:rPr>
          <w:t>from last walk cadence to first run cadence in the participants was</w:t>
        </w:r>
      </w:ins>
      <w:ins w:id="102" w:author="DoD_Admin" w:date="2019-04-19T13:21:00Z">
        <w:r w:rsidR="009F6FBA">
          <w:rPr>
            <w:rFonts w:eastAsiaTheme="minorEastAsia"/>
          </w:rPr>
          <w:t xml:space="preserve"> 24.4 steps per minute, making classification much </w:t>
        </w:r>
        <w:commentRangeStart w:id="103"/>
        <w:r w:rsidR="009F6FBA">
          <w:rPr>
            <w:rFonts w:eastAsiaTheme="minorEastAsia"/>
          </w:rPr>
          <w:t>easier</w:t>
        </w:r>
        <w:commentRangeEnd w:id="103"/>
        <w:r w:rsidR="009F6FBA">
          <w:rPr>
            <w:rStyle w:val="CommentReference"/>
          </w:rPr>
          <w:commentReference w:id="103"/>
        </w:r>
        <w:r w:rsidR="009F6FBA">
          <w:rPr>
            <w:rFonts w:eastAsiaTheme="minorEastAsia"/>
          </w:rPr>
          <w:t>.</w:t>
        </w:r>
      </w:ins>
      <w:ins w:id="104" w:author="DoD_Admin" w:date="2019-04-19T13:14:00Z">
        <w:r w:rsidR="003032EF">
          <w:rPr>
            <w:rFonts w:eastAsiaTheme="minorEastAsia"/>
          </w:rPr>
          <w:t xml:space="preserve"> </w:t>
        </w:r>
      </w:ins>
      <w:ins w:id="105" w:author="DoD_Admin" w:date="2019-04-19T13:11:00Z">
        <w:r w:rsidR="003032EF">
          <w:rPr>
            <w:rFonts w:eastAsiaTheme="minorEastAsia"/>
          </w:rPr>
          <w:t xml:space="preserve"> </w:t>
        </w:r>
      </w:ins>
      <w:ins w:id="106" w:author="DoD_Admin" w:date="2019-04-19T13:23:00Z">
        <w:r w:rsidR="009F6FBA">
          <w:rPr>
            <w:rFonts w:eastAsiaTheme="minorEastAsia"/>
          </w:rPr>
          <w:t>To de</w:t>
        </w:r>
      </w:ins>
      <w:ins w:id="107" w:author="DoD_Admin" w:date="2019-04-19T13:24:00Z">
        <w:r w:rsidR="009F6FBA">
          <w:rPr>
            <w:rFonts w:eastAsiaTheme="minorEastAsia"/>
          </w:rPr>
          <w:t>termine</w:t>
        </w:r>
      </w:ins>
      <w:ins w:id="108" w:author="DoD_Admin" w:date="2019-04-19T13:25:00Z">
        <w:r w:rsidR="009F6FBA">
          <w:rPr>
            <w:rFonts w:eastAsiaTheme="minorEastAsia"/>
          </w:rPr>
          <w:t xml:space="preserve"> </w:t>
        </w:r>
      </w:ins>
      <w:ins w:id="109" w:author="DoD_Admin" w:date="2019-04-19T14:50:00Z">
        <w:r w:rsidR="009104E1">
          <w:rPr>
            <w:rFonts w:eastAsiaTheme="minorEastAsia"/>
          </w:rPr>
          <w:t>PTC</w:t>
        </w:r>
      </w:ins>
      <w:ins w:id="110" w:author="DoD_Admin" w:date="2019-04-19T13:25:00Z">
        <w:r w:rsidR="009F6FBA">
          <w:rPr>
            <w:rFonts w:eastAsiaTheme="minorEastAsia"/>
          </w:rPr>
          <w:t xml:space="preserve">, we found the cadence at which the </w:t>
        </w:r>
      </w:ins>
      <w:ins w:id="111" w:author="DoD_Admin" w:date="2019-04-19T14:50:00Z">
        <w:r w:rsidR="00D34A0D">
          <w:rPr>
            <w:rFonts w:eastAsiaTheme="minorEastAsia"/>
          </w:rPr>
          <w:t xml:space="preserve">model is most uncertain as to the </w:t>
        </w:r>
      </w:ins>
      <w:ins w:id="112" w:author="DoD_Admin" w:date="2019-04-19T14:51:00Z">
        <w:r w:rsidR="00D34A0D">
          <w:rPr>
            <w:rFonts w:eastAsiaTheme="minorEastAsia"/>
          </w:rPr>
          <w:t xml:space="preserve">gait classification; this is where the </w:t>
        </w:r>
      </w:ins>
      <w:ins w:id="113" w:author="DoD_Admin" w:date="2019-04-19T13:25:00Z">
        <w:r w:rsidR="009F6FBA">
          <w:rPr>
            <w:rFonts w:eastAsiaTheme="minorEastAsia"/>
          </w:rPr>
          <w:t xml:space="preserve">probability of running </w:t>
        </w:r>
      </w:ins>
      <w:ins w:id="114" w:author="DoD_Admin" w:date="2019-04-19T13:26:00Z">
        <w:r w:rsidR="009F6FBA">
          <w:rPr>
            <w:rFonts w:eastAsiaTheme="minorEastAsia"/>
          </w:rPr>
          <w:t xml:space="preserve">and </w:t>
        </w:r>
      </w:ins>
      <w:ins w:id="115" w:author="DoD_Admin" w:date="2019-04-19T13:25:00Z">
        <w:r w:rsidR="009F6FBA">
          <w:rPr>
            <w:rFonts w:eastAsiaTheme="minorEastAsia"/>
          </w:rPr>
          <w:t>walking was 0.5</w:t>
        </w:r>
      </w:ins>
      <w:ins w:id="116" w:author="DoD_Admin" w:date="2019-04-19T13:26:00Z">
        <w:r w:rsidR="009F6FBA">
          <w:rPr>
            <w:rFonts w:eastAsiaTheme="minorEastAsia"/>
          </w:rPr>
          <w:t xml:space="preserve">. </w:t>
        </w:r>
      </w:ins>
    </w:p>
    <w:p w14:paraId="3AB23DE6" w14:textId="25465D3D" w:rsidR="00C62B5C" w:rsidRPr="006F54A1" w:rsidDel="006F54A1" w:rsidRDefault="00C62B5C" w:rsidP="00C62B5C">
      <w:pPr>
        <w:rPr>
          <w:del w:id="117" w:author="DoD_Admin" w:date="2019-04-19T12:01:00Z"/>
          <w:rFonts w:eastAsiaTheme="minorEastAsia"/>
        </w:rPr>
      </w:pPr>
      <m:oMathPara>
        <m:oMath>
          <m:r>
            <w:del w:id="118" w:author="DoD_Admin" w:date="2019-04-19T12:01:00Z">
              <m:rPr>
                <m:nor/>
              </m:rPr>
              <m:t>PTC</m:t>
            </w:del>
          </m:r>
          <m:r>
            <w:del w:id="119" w:author="DoD_Admin" w:date="2019-04-19T12:01:00Z">
              <w:rPr>
                <w:rFonts w:ascii="Cambria Math" w:hAnsi="Cambria Math"/>
              </w:rPr>
              <m:t>=255.29-[1.16*</m:t>
            </w:del>
          </m:r>
          <m:r>
            <w:del w:id="120" w:author="DoD_Admin" w:date="2019-04-19T12:01:00Z">
              <m:rPr>
                <m:nor/>
              </m:rPr>
              <m:t>Age]</m:t>
            </w:del>
          </m:r>
          <m:r>
            <w:del w:id="121" w:author="DoD_Admin" w:date="2019-04-19T12:01:00Z">
              <w:rPr>
                <w:rFonts w:ascii="Cambria Math" w:hAnsi="Cambria Math"/>
              </w:rPr>
              <m:t>-[0.67*</m:t>
            </w:del>
          </m:r>
          <m:r>
            <w:del w:id="122" w:author="DoD_Admin" w:date="2019-04-19T12:01:00Z">
              <m:rPr>
                <m:nor/>
              </m:rPr>
              <m:t>Height]</m:t>
            </w:del>
          </m:r>
          <m:r>
            <w:del w:id="123" w:author="DoD_Admin" w:date="2019-04-19T12:01:00Z">
              <w:rPr>
                <w:rFonts w:ascii="Cambria Math" w:hAnsi="Cambria Math"/>
              </w:rPr>
              <m:t>+[0.50*</m:t>
            </w:del>
          </m:r>
          <m:r>
            <w:del w:id="124" w:author="DoD_Admin" w:date="2019-04-19T12:01:00Z">
              <m:rPr>
                <m:nor/>
              </m:rPr>
              <m:t>Weight]</m:t>
            </w:del>
          </m:r>
          <m:r>
            <w:del w:id="125" w:author="DoD_Admin" w:date="2019-04-19T12:01:00Z">
              <w:rPr>
                <w:rFonts w:ascii="Cambria Math" w:hAnsi="Cambria Math"/>
              </w:rPr>
              <m:t>-[5.68*</m:t>
            </w:del>
          </m:r>
          <m:r>
            <w:del w:id="126" w:author="DoD_Admin" w:date="2019-04-19T12:01:00Z">
              <m:rPr>
                <m:nor/>
              </m:rPr>
              <m:t>BMIz]</m:t>
            </w:del>
          </m:r>
        </m:oMath>
      </m:oMathPara>
    </w:p>
    <w:p w14:paraId="62FD68EF" w14:textId="499F715E" w:rsidR="00C62B5C" w:rsidRPr="00830C32" w:rsidRDefault="00605672" w:rsidP="00C62B5C">
      <w:pPr>
        <w:pStyle w:val="PlainText"/>
        <w:spacing w:line="480" w:lineRule="auto"/>
        <w:rPr>
          <w:rFonts w:ascii="Arial" w:hAnsi="Arial" w:cs="Arial"/>
          <w:b/>
          <w:sz w:val="24"/>
          <w:szCs w:val="24"/>
        </w:rPr>
      </w:pPr>
      <w:ins w:id="127" w:author="DoD_Admin" w:date="2019-04-19T12:02:00Z">
        <w:r>
          <w:rPr>
            <w:rFonts w:ascii="Arial" w:hAnsi="Arial" w:cs="Arial"/>
            <w:b/>
            <w:sz w:val="24"/>
            <w:szCs w:val="24"/>
          </w:rPr>
          <w:tab/>
        </w:r>
      </w:ins>
    </w:p>
    <w:p w14:paraId="2EAF847F" w14:textId="77777777" w:rsidR="00C62B5C" w:rsidRPr="00830C32" w:rsidRDefault="00C62B5C" w:rsidP="00C62B5C">
      <w:pPr>
        <w:pStyle w:val="PlainText"/>
        <w:spacing w:line="480" w:lineRule="auto"/>
        <w:rPr>
          <w:rFonts w:ascii="Arial" w:hAnsi="Arial" w:cs="Arial"/>
          <w:b/>
          <w:sz w:val="24"/>
          <w:szCs w:val="24"/>
        </w:rPr>
      </w:pPr>
      <w:r w:rsidRPr="00830C32">
        <w:rPr>
          <w:rFonts w:ascii="Arial" w:hAnsi="Arial" w:cs="Arial"/>
          <w:b/>
          <w:sz w:val="24"/>
          <w:szCs w:val="24"/>
        </w:rPr>
        <w:t>Other Considered Models</w:t>
      </w:r>
    </w:p>
    <w:p w14:paraId="1E7AD6A7" w14:textId="132B2D95" w:rsidR="00C62B5C" w:rsidRPr="00830C32" w:rsidRDefault="00C62B5C" w:rsidP="00C62B5C">
      <w:pPr>
        <w:pStyle w:val="PlainText"/>
        <w:spacing w:line="480" w:lineRule="auto"/>
        <w:rPr>
          <w:rFonts w:ascii="Arial" w:hAnsi="Arial" w:cs="Arial"/>
          <w:sz w:val="24"/>
          <w:szCs w:val="24"/>
        </w:rPr>
      </w:pPr>
      <w:r w:rsidRPr="00830C32">
        <w:rPr>
          <w:rFonts w:ascii="Arial" w:hAnsi="Arial" w:cs="Arial"/>
          <w:sz w:val="24"/>
          <w:szCs w:val="24"/>
        </w:rPr>
        <w:tab/>
      </w:r>
      <w:commentRangeStart w:id="128"/>
      <w:r w:rsidR="00A11211" w:rsidRPr="00830C32">
        <w:rPr>
          <w:rFonts w:ascii="Arial" w:hAnsi="Arial" w:cs="Arial"/>
          <w:sz w:val="24"/>
          <w:szCs w:val="24"/>
        </w:rPr>
        <w:t>The regression model provided the best performance (smallest BIC) compared to the</w:t>
      </w:r>
      <w:r w:rsidRPr="00830C32">
        <w:rPr>
          <w:rFonts w:ascii="Arial" w:hAnsi="Arial" w:cs="Arial"/>
          <w:sz w:val="24"/>
          <w:szCs w:val="24"/>
        </w:rPr>
        <w:t xml:space="preserve"> k-means clustering approach </w:t>
      </w:r>
      <w:r w:rsidR="00A11211" w:rsidRPr="00830C32">
        <w:rPr>
          <w:rFonts w:ascii="Arial" w:hAnsi="Arial" w:cs="Arial"/>
          <w:sz w:val="24"/>
          <w:szCs w:val="24"/>
        </w:rPr>
        <w:t xml:space="preserve">that fed </w:t>
      </w:r>
      <w:r w:rsidRPr="00830C32">
        <w:rPr>
          <w:rFonts w:ascii="Arial" w:hAnsi="Arial" w:cs="Arial"/>
          <w:sz w:val="24"/>
          <w:szCs w:val="24"/>
        </w:rPr>
        <w:t xml:space="preserve">a Gaussian mixture model. Regularization methods also </w:t>
      </w:r>
      <w:r w:rsidR="009B1AFB" w:rsidRPr="00830C32">
        <w:rPr>
          <w:rFonts w:ascii="Arial" w:hAnsi="Arial" w:cs="Arial"/>
          <w:sz w:val="24"/>
          <w:szCs w:val="24"/>
        </w:rPr>
        <w:t>performed poorer than the</w:t>
      </w:r>
      <w:r w:rsidRPr="00830C32">
        <w:rPr>
          <w:rFonts w:ascii="Arial" w:hAnsi="Arial" w:cs="Arial"/>
          <w:sz w:val="24"/>
          <w:szCs w:val="24"/>
        </w:rPr>
        <w:t xml:space="preserve"> multiple linear regression</w:t>
      </w:r>
      <w:commentRangeEnd w:id="128"/>
      <w:r w:rsidR="009F6FBA">
        <w:rPr>
          <w:rStyle w:val="CommentReference"/>
          <w:rFonts w:ascii="Arial" w:hAnsi="Arial" w:cs="Arial"/>
        </w:rPr>
        <w:commentReference w:id="128"/>
      </w:r>
      <w:r w:rsidRPr="00830C32">
        <w:rPr>
          <w:rFonts w:ascii="Arial" w:hAnsi="Arial" w:cs="Arial"/>
          <w:sz w:val="24"/>
          <w:szCs w:val="24"/>
        </w:rPr>
        <w:t>.</w:t>
      </w:r>
    </w:p>
    <w:p w14:paraId="69898853" w14:textId="77777777" w:rsidR="00C62B5C" w:rsidRPr="00830C32" w:rsidRDefault="00C62B5C" w:rsidP="00C62B5C">
      <w:pPr>
        <w:pStyle w:val="PlainText"/>
        <w:spacing w:line="480" w:lineRule="auto"/>
        <w:rPr>
          <w:rFonts w:ascii="Arial" w:hAnsi="Arial" w:cs="Arial"/>
          <w:b/>
          <w:sz w:val="24"/>
          <w:szCs w:val="24"/>
        </w:rPr>
      </w:pPr>
    </w:p>
    <w:p w14:paraId="5C3FD92D" w14:textId="77777777" w:rsidR="00C62B5C" w:rsidRPr="00830C32" w:rsidRDefault="00C62B5C" w:rsidP="00C62B5C">
      <w:pPr>
        <w:pStyle w:val="PlainText"/>
        <w:spacing w:line="480" w:lineRule="auto"/>
        <w:rPr>
          <w:rFonts w:ascii="Arial" w:hAnsi="Arial" w:cs="Arial"/>
          <w:b/>
          <w:sz w:val="24"/>
          <w:szCs w:val="24"/>
        </w:rPr>
      </w:pPr>
      <w:r w:rsidRPr="00830C32">
        <w:rPr>
          <w:rFonts w:ascii="Arial" w:hAnsi="Arial" w:cs="Arial"/>
          <w:b/>
          <w:sz w:val="24"/>
          <w:szCs w:val="24"/>
        </w:rPr>
        <w:t>App Development</w:t>
      </w:r>
    </w:p>
    <w:p w14:paraId="43045AD5" w14:textId="624E2DFB" w:rsidR="00C62B5C" w:rsidRPr="00EB2095" w:rsidRDefault="00C62B5C" w:rsidP="000A1797">
      <w:pPr>
        <w:pStyle w:val="PlainText"/>
        <w:spacing w:line="480" w:lineRule="auto"/>
        <w:ind w:firstLine="720"/>
        <w:rPr>
          <w:rFonts w:ascii="Arial" w:hAnsi="Arial" w:cs="Arial"/>
          <w:color w:val="0563C1" w:themeColor="hyperlink"/>
          <w:sz w:val="24"/>
          <w:szCs w:val="24"/>
          <w:u w:val="single"/>
        </w:rPr>
      </w:pPr>
      <w:r w:rsidRPr="00830C32">
        <w:rPr>
          <w:rFonts w:ascii="Arial" w:hAnsi="Arial" w:cs="Arial"/>
          <w:sz w:val="24"/>
          <w:szCs w:val="24"/>
        </w:rPr>
        <w:t xml:space="preserve">Figure 1 depicts the user interface of the developed R Shiny app available at </w:t>
      </w:r>
      <w:hyperlink r:id="rId11" w:history="1">
        <w:r w:rsidRPr="003D3406">
          <w:rPr>
            <w:rStyle w:val="Hyperlink"/>
            <w:rFonts w:ascii="Arial" w:hAnsi="Arial" w:cs="Arial"/>
            <w:sz w:val="24"/>
            <w:szCs w:val="24"/>
          </w:rPr>
          <w:t>https://dustyturner.shinyapps.io/KidsStep/</w:t>
        </w:r>
      </w:hyperlink>
      <w:r w:rsidRPr="003D3406">
        <w:rPr>
          <w:rStyle w:val="Hyperlink"/>
          <w:rFonts w:ascii="Arial" w:hAnsi="Arial" w:cs="Arial"/>
          <w:sz w:val="24"/>
          <w:szCs w:val="24"/>
        </w:rPr>
        <w:t>.</w:t>
      </w:r>
      <w:r w:rsidR="00A12998" w:rsidRPr="003D3406">
        <w:rPr>
          <w:rStyle w:val="Hyperlink"/>
          <w:rFonts w:ascii="Arial" w:hAnsi="Arial" w:cs="Arial"/>
          <w:sz w:val="24"/>
          <w:szCs w:val="24"/>
        </w:rPr>
        <w:t xml:space="preserve"> </w:t>
      </w:r>
      <w:r w:rsidRPr="003D3406">
        <w:rPr>
          <w:rFonts w:ascii="Arial" w:hAnsi="Arial" w:cs="Arial"/>
          <w:sz w:val="24"/>
          <w:szCs w:val="24"/>
        </w:rPr>
        <w:t>After the user inputs age, gender, height, and weight</w:t>
      </w:r>
      <w:ins w:id="129" w:author="Scott W Ducharme" w:date="2018-10-05T13:44:00Z">
        <w:r w:rsidR="0060793F" w:rsidRPr="003D3406">
          <w:rPr>
            <w:rFonts w:ascii="Arial" w:hAnsi="Arial" w:cs="Arial"/>
            <w:sz w:val="24"/>
            <w:szCs w:val="24"/>
          </w:rPr>
          <w:t>,</w:t>
        </w:r>
      </w:ins>
      <w:r w:rsidRPr="003D3406">
        <w:rPr>
          <w:rFonts w:ascii="Arial" w:hAnsi="Arial" w:cs="Arial"/>
          <w:sz w:val="24"/>
          <w:szCs w:val="24"/>
        </w:rPr>
        <w:t xml:space="preserve"> the application returns the expected </w:t>
      </w:r>
      <w:r w:rsidR="00830C32">
        <w:rPr>
          <w:rFonts w:ascii="Arial" w:hAnsi="Arial" w:cs="Arial"/>
          <w:sz w:val="24"/>
          <w:szCs w:val="24"/>
        </w:rPr>
        <w:t>PTC</w:t>
      </w:r>
      <w:r w:rsidRPr="00850DC4">
        <w:rPr>
          <w:rFonts w:ascii="Arial" w:hAnsi="Arial" w:cs="Arial"/>
          <w:sz w:val="24"/>
          <w:szCs w:val="24"/>
        </w:rPr>
        <w:t xml:space="preserve"> </w:t>
      </w:r>
      <w:del w:id="130" w:author="DoD_Admin" w:date="2019-04-19T14:52:00Z">
        <w:r w:rsidRPr="00850DC4" w:rsidDel="00D34A0D">
          <w:rPr>
            <w:rFonts w:ascii="Arial" w:hAnsi="Arial" w:cs="Arial"/>
            <w:sz w:val="24"/>
            <w:szCs w:val="24"/>
          </w:rPr>
          <w:delText>with a 95% prediction interval. The application also calculates an individual’s BMI and subsequent BMI z-score.</w:delText>
        </w:r>
      </w:del>
      <w:ins w:id="131" w:author="DoD_Admin" w:date="2019-04-19T14:52:00Z">
        <w:r w:rsidR="00D34A0D">
          <w:rPr>
            <w:rFonts w:ascii="Arial" w:hAnsi="Arial" w:cs="Arial"/>
            <w:sz w:val="24"/>
            <w:szCs w:val="24"/>
          </w:rPr>
          <w:t>with a graph visualizing the probability</w:t>
        </w:r>
      </w:ins>
      <w:ins w:id="132" w:author="DoD_Admin" w:date="2019-04-19T14:53:00Z">
        <w:r w:rsidR="00D34A0D">
          <w:rPr>
            <w:rFonts w:ascii="Arial" w:hAnsi="Arial" w:cs="Arial"/>
            <w:sz w:val="24"/>
            <w:szCs w:val="24"/>
          </w:rPr>
          <w:t xml:space="preserve"> of being in either gait state.</w:t>
        </w:r>
      </w:ins>
      <w:bookmarkStart w:id="133" w:name="_GoBack"/>
      <w:bookmarkEnd w:id="133"/>
    </w:p>
    <w:p w14:paraId="191D7007" w14:textId="1C4E5782" w:rsidR="00C62B5C" w:rsidRPr="003D3406" w:rsidRDefault="009F6FBA" w:rsidP="00C62B5C">
      <w:pPr>
        <w:pStyle w:val="PlainText"/>
        <w:keepNext/>
        <w:spacing w:line="480" w:lineRule="auto"/>
        <w:rPr>
          <w:rFonts w:ascii="Arial" w:hAnsi="Arial" w:cs="Arial"/>
          <w:sz w:val="24"/>
          <w:szCs w:val="24"/>
        </w:rPr>
      </w:pPr>
      <w:ins w:id="134" w:author="DoD_Admin" w:date="2019-04-19T13:31:00Z">
        <w:r>
          <w:rPr>
            <w:noProof/>
          </w:rPr>
          <w:lastRenderedPageBreak/>
          <w:drawing>
            <wp:inline distT="0" distB="0" distL="0" distR="0" wp14:anchorId="7C237301" wp14:editId="4D89AF57">
              <wp:extent cx="5943600" cy="487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78705"/>
                      </a:xfrm>
                      <a:prstGeom prst="rect">
                        <a:avLst/>
                      </a:prstGeom>
                    </pic:spPr>
                  </pic:pic>
                </a:graphicData>
              </a:graphic>
            </wp:inline>
          </w:drawing>
        </w:r>
      </w:ins>
    </w:p>
    <w:p w14:paraId="7722DBAF" w14:textId="2727AD95" w:rsidR="0057433E" w:rsidRPr="00830C32" w:rsidRDefault="000A1797" w:rsidP="00C83AC0">
      <w:pPr>
        <w:pStyle w:val="Caption"/>
        <w:rPr>
          <w:sz w:val="24"/>
          <w:szCs w:val="24"/>
        </w:rPr>
      </w:pPr>
      <w:r w:rsidRPr="00787A73">
        <w:rPr>
          <w:rFonts w:ascii="Arial" w:hAnsi="Arial" w:cs="Arial"/>
          <w:b/>
          <w:iCs w:val="0"/>
          <w:color w:val="000000" w:themeColor="text1"/>
          <w:sz w:val="24"/>
          <w:szCs w:val="24"/>
        </w:rPr>
        <w:t>Figure 1:</w:t>
      </w:r>
      <w:r w:rsidRPr="00830C32">
        <w:rPr>
          <w:i w:val="0"/>
          <w:iCs w:val="0"/>
          <w:color w:val="000000" w:themeColor="text1"/>
          <w:sz w:val="24"/>
          <w:szCs w:val="24"/>
        </w:rPr>
        <w:t xml:space="preserve"> </w:t>
      </w:r>
      <w:r w:rsidRPr="003D3406">
        <w:rPr>
          <w:rFonts w:ascii="Arial" w:hAnsi="Arial" w:cs="Arial"/>
          <w:i w:val="0"/>
          <w:color w:val="auto"/>
          <w:sz w:val="24"/>
          <w:szCs w:val="24"/>
        </w:rPr>
        <w:t>Screen shot of the R Shiny App.  After user input</w:t>
      </w:r>
      <w:r w:rsidR="00507EEE" w:rsidRPr="003D3406">
        <w:rPr>
          <w:rFonts w:ascii="Arial" w:hAnsi="Arial" w:cs="Arial"/>
          <w:i w:val="0"/>
          <w:color w:val="auto"/>
          <w:sz w:val="24"/>
          <w:szCs w:val="24"/>
        </w:rPr>
        <w:t xml:space="preserve"> (age, weight</w:t>
      </w:r>
      <w:ins w:id="135" w:author="DoD_Admin" w:date="2019-04-19T13:31:00Z">
        <w:r w:rsidR="00E2614F">
          <w:rPr>
            <w:rFonts w:ascii="Arial" w:hAnsi="Arial" w:cs="Arial"/>
            <w:i w:val="0"/>
            <w:color w:val="auto"/>
            <w:sz w:val="24"/>
            <w:szCs w:val="24"/>
          </w:rPr>
          <w:t>, height, gender</w:t>
        </w:r>
      </w:ins>
      <w:r w:rsidR="00507EEE" w:rsidRPr="003D3406">
        <w:rPr>
          <w:rFonts w:ascii="Arial" w:hAnsi="Arial" w:cs="Arial"/>
          <w:i w:val="0"/>
          <w:color w:val="auto"/>
          <w:sz w:val="24"/>
          <w:szCs w:val="24"/>
        </w:rPr>
        <w:t>)</w:t>
      </w:r>
      <w:r w:rsidRPr="00850DC4">
        <w:rPr>
          <w:rFonts w:ascii="Arial" w:hAnsi="Arial" w:cs="Arial"/>
          <w:i w:val="0"/>
          <w:color w:val="auto"/>
          <w:sz w:val="24"/>
          <w:szCs w:val="24"/>
        </w:rPr>
        <w:t xml:space="preserve">, BMI (green) </w:t>
      </w:r>
      <w:del w:id="136" w:author="DoD_Admin" w:date="2019-04-19T13:31:00Z">
        <w:r w:rsidRPr="00850DC4" w:rsidDel="00E2614F">
          <w:rPr>
            <w:rFonts w:ascii="Arial" w:hAnsi="Arial" w:cs="Arial"/>
            <w:i w:val="0"/>
            <w:color w:val="auto"/>
            <w:sz w:val="24"/>
            <w:szCs w:val="24"/>
          </w:rPr>
          <w:delText xml:space="preserve">and BMI z-score (blue) are </w:delText>
        </w:r>
      </w:del>
      <w:ins w:id="137" w:author="DoD_Admin" w:date="2019-04-19T13:31:00Z">
        <w:r w:rsidR="00E2614F">
          <w:rPr>
            <w:rFonts w:ascii="Arial" w:hAnsi="Arial" w:cs="Arial"/>
            <w:i w:val="0"/>
            <w:color w:val="auto"/>
            <w:sz w:val="24"/>
            <w:szCs w:val="24"/>
          </w:rPr>
          <w:t xml:space="preserve">is </w:t>
        </w:r>
      </w:ins>
      <w:r w:rsidR="00507EEE" w:rsidRPr="00EB2095">
        <w:rPr>
          <w:rFonts w:ascii="Arial" w:hAnsi="Arial" w:cs="Arial"/>
          <w:i w:val="0"/>
          <w:color w:val="auto"/>
          <w:sz w:val="24"/>
          <w:szCs w:val="24"/>
        </w:rPr>
        <w:t xml:space="preserve">displayed </w:t>
      </w:r>
      <w:r w:rsidRPr="00EB2095">
        <w:rPr>
          <w:rFonts w:ascii="Arial" w:hAnsi="Arial" w:cs="Arial"/>
          <w:i w:val="0"/>
          <w:color w:val="auto"/>
          <w:sz w:val="24"/>
          <w:szCs w:val="24"/>
        </w:rPr>
        <w:t xml:space="preserve">with expected walk-to-run </w:t>
      </w:r>
      <w:r w:rsidRPr="003D3406">
        <w:rPr>
          <w:rFonts w:ascii="Arial" w:hAnsi="Arial" w:cs="Arial"/>
          <w:i w:val="0"/>
          <w:color w:val="auto"/>
          <w:sz w:val="24"/>
          <w:szCs w:val="24"/>
        </w:rPr>
        <w:t>transition cadence (orange).  The graph</w:t>
      </w:r>
      <w:del w:id="138" w:author="DoD_Admin" w:date="2019-04-19T13:31:00Z">
        <w:r w:rsidRPr="003D3406" w:rsidDel="00E2614F">
          <w:rPr>
            <w:rFonts w:ascii="Arial" w:hAnsi="Arial" w:cs="Arial"/>
            <w:i w:val="0"/>
            <w:color w:val="auto"/>
            <w:sz w:val="24"/>
            <w:szCs w:val="24"/>
          </w:rPr>
          <w:delText>s</w:delText>
        </w:r>
      </w:del>
      <w:r w:rsidRPr="003D3406">
        <w:rPr>
          <w:rFonts w:ascii="Arial" w:hAnsi="Arial" w:cs="Arial"/>
          <w:i w:val="0"/>
          <w:color w:val="auto"/>
          <w:sz w:val="24"/>
          <w:szCs w:val="24"/>
        </w:rPr>
        <w:t xml:space="preserve"> on the right </w:t>
      </w:r>
      <w:del w:id="139" w:author="DoD_Admin" w:date="2019-04-19T13:32:00Z">
        <w:r w:rsidRPr="003D3406" w:rsidDel="00E2614F">
          <w:rPr>
            <w:rFonts w:ascii="Arial" w:hAnsi="Arial" w:cs="Arial"/>
            <w:i w:val="0"/>
            <w:color w:val="auto"/>
            <w:sz w:val="24"/>
            <w:szCs w:val="24"/>
          </w:rPr>
          <w:delText>displays walk-to-run transition cadence and 95% prediction interval in response to changes in user inputs.</w:delText>
        </w:r>
      </w:del>
      <w:ins w:id="140" w:author="DoD_Admin" w:date="2019-04-19T13:32:00Z">
        <w:r w:rsidR="00E2614F">
          <w:rPr>
            <w:rFonts w:ascii="Arial" w:hAnsi="Arial" w:cs="Arial"/>
            <w:i w:val="0"/>
            <w:color w:val="auto"/>
            <w:sz w:val="24"/>
            <w:szCs w:val="24"/>
          </w:rPr>
          <w:t>displays the probabilities associated with being in either gait classification.</w:t>
        </w:r>
      </w:ins>
    </w:p>
    <w:p w14:paraId="033A03F0" w14:textId="568610FB" w:rsidR="0057433E" w:rsidRPr="00830C32" w:rsidRDefault="00420449" w:rsidP="0060793F">
      <w:pPr>
        <w:pStyle w:val="Caption"/>
        <w:keepNext/>
        <w:rPr>
          <w:sz w:val="24"/>
          <w:szCs w:val="24"/>
        </w:rPr>
      </w:pPr>
      <w:r w:rsidRPr="00830C32">
        <w:rPr>
          <w:sz w:val="24"/>
          <w:szCs w:val="24"/>
        </w:rPr>
        <w:br w:type="page"/>
      </w:r>
    </w:p>
    <w:p w14:paraId="28F434DF" w14:textId="77777777" w:rsidR="003A56BC" w:rsidRPr="00830C32" w:rsidRDefault="009A12CC" w:rsidP="003A56BC">
      <w:pPr>
        <w:pStyle w:val="Heading1"/>
        <w:rPr>
          <w:sz w:val="24"/>
          <w:szCs w:val="24"/>
        </w:rPr>
      </w:pPr>
      <w:r w:rsidRPr="00830C32">
        <w:rPr>
          <w:sz w:val="24"/>
          <w:szCs w:val="24"/>
        </w:rPr>
        <w:lastRenderedPageBreak/>
        <w:t>Discussion</w:t>
      </w:r>
    </w:p>
    <w:p w14:paraId="6545D5B3" w14:textId="262F3A93" w:rsidR="00A52B0F" w:rsidRPr="00EB2095" w:rsidRDefault="00CE203F" w:rsidP="009200EF">
      <w:pPr>
        <w:pStyle w:val="PlainText"/>
        <w:spacing w:line="480" w:lineRule="auto"/>
        <w:ind w:firstLine="720"/>
        <w:rPr>
          <w:rFonts w:ascii="Arial" w:hAnsi="Arial" w:cs="Arial"/>
          <w:sz w:val="24"/>
          <w:szCs w:val="24"/>
        </w:rPr>
      </w:pPr>
      <w:r w:rsidRPr="003D3406">
        <w:rPr>
          <w:rFonts w:ascii="Arial" w:hAnsi="Arial" w:cs="Arial"/>
          <w:sz w:val="24"/>
          <w:szCs w:val="24"/>
        </w:rPr>
        <w:t>The purpose of this study was to develop a model to predict a</w:t>
      </w:r>
      <w:r w:rsidRPr="00850DC4">
        <w:rPr>
          <w:rFonts w:ascii="Arial" w:hAnsi="Arial" w:cs="Arial"/>
          <w:sz w:val="24"/>
          <w:szCs w:val="24"/>
        </w:rPr>
        <w:t xml:space="preserve">ge- and anthropometry-specific PTCs in individuals 6-20 years old. </w:t>
      </w:r>
      <w:commentRangeStart w:id="141"/>
      <w:r w:rsidRPr="00850DC4">
        <w:rPr>
          <w:rFonts w:ascii="Arial" w:hAnsi="Arial" w:cs="Arial"/>
          <w:sz w:val="24"/>
          <w:szCs w:val="24"/>
        </w:rPr>
        <w:t>We hypothesized that</w:t>
      </w:r>
      <w:r w:rsidR="00EB0237">
        <w:rPr>
          <w:rFonts w:ascii="Arial" w:hAnsi="Arial" w:cs="Arial"/>
          <w:sz w:val="24"/>
          <w:szCs w:val="24"/>
        </w:rPr>
        <w:t xml:space="preserve"> cadence alone would reasonably predict the PTC across ages, and that</w:t>
      </w:r>
      <w:r w:rsidRPr="00850DC4">
        <w:rPr>
          <w:rFonts w:ascii="Arial" w:hAnsi="Arial" w:cs="Arial"/>
          <w:sz w:val="24"/>
          <w:szCs w:val="24"/>
        </w:rPr>
        <w:t xml:space="preserve"> the combination of cadence and</w:t>
      </w:r>
      <w:r w:rsidR="009B4C2B" w:rsidRPr="00EB2095">
        <w:rPr>
          <w:rFonts w:ascii="Arial" w:hAnsi="Arial" w:cs="Arial"/>
          <w:sz w:val="24"/>
          <w:szCs w:val="24"/>
        </w:rPr>
        <w:t xml:space="preserve"> </w:t>
      </w:r>
      <w:r w:rsidR="00830C32">
        <w:rPr>
          <w:rFonts w:ascii="Arial" w:hAnsi="Arial" w:cs="Arial"/>
          <w:sz w:val="24"/>
          <w:szCs w:val="24"/>
        </w:rPr>
        <w:t>leg length</w:t>
      </w:r>
      <w:r w:rsidRPr="00EB2095">
        <w:rPr>
          <w:rFonts w:ascii="Arial" w:hAnsi="Arial" w:cs="Arial"/>
          <w:sz w:val="24"/>
          <w:szCs w:val="24"/>
        </w:rPr>
        <w:t xml:space="preserve"> would provide sufficient information to accurately classify gait behavior. </w:t>
      </w:r>
      <w:commentRangeEnd w:id="141"/>
      <w:r w:rsidR="00D6668A">
        <w:rPr>
          <w:rStyle w:val="CommentReference"/>
          <w:rFonts w:ascii="Arial" w:hAnsi="Arial" w:cs="Arial"/>
        </w:rPr>
        <w:commentReference w:id="141"/>
      </w:r>
      <w:r w:rsidR="00BA238D" w:rsidRPr="00BA238D">
        <w:rPr>
          <w:rFonts w:ascii="Arial" w:hAnsi="Arial" w:cs="Arial"/>
          <w:sz w:val="24"/>
          <w:szCs w:val="24"/>
        </w:rPr>
        <w:t xml:space="preserve"> </w:t>
      </w:r>
      <w:r w:rsidR="00BA238D">
        <w:rPr>
          <w:rFonts w:ascii="Arial" w:hAnsi="Arial" w:cs="Arial"/>
          <w:sz w:val="24"/>
          <w:szCs w:val="24"/>
        </w:rPr>
        <w:t>The results of the simple linear regression support the first hypothesis that cadence can autonomously be used to predict the PTC. In contrast to our hypothesis, t</w:t>
      </w:r>
      <w:r w:rsidRPr="00EB2095">
        <w:rPr>
          <w:rFonts w:ascii="Arial" w:hAnsi="Arial" w:cs="Arial"/>
          <w:sz w:val="24"/>
          <w:szCs w:val="24"/>
        </w:rPr>
        <w:t xml:space="preserve">he results of the </w:t>
      </w:r>
      <w:r w:rsidR="009B4C2B" w:rsidRPr="00EB2095">
        <w:rPr>
          <w:rFonts w:ascii="Arial" w:hAnsi="Arial" w:cs="Arial"/>
          <w:sz w:val="24"/>
          <w:szCs w:val="24"/>
        </w:rPr>
        <w:t>multiple regression</w:t>
      </w:r>
      <w:r w:rsidRPr="00C01CB4">
        <w:rPr>
          <w:rFonts w:ascii="Arial" w:hAnsi="Arial" w:cs="Arial"/>
          <w:sz w:val="24"/>
          <w:szCs w:val="24"/>
        </w:rPr>
        <w:t xml:space="preserve"> analysis revealed a </w:t>
      </w:r>
      <w:r w:rsidR="00AA24EC" w:rsidRPr="00830C32">
        <w:rPr>
          <w:rFonts w:ascii="Arial" w:hAnsi="Arial" w:cs="Arial"/>
          <w:sz w:val="24"/>
          <w:szCs w:val="24"/>
        </w:rPr>
        <w:t xml:space="preserve">simple mathematical equation can be used to estimate the </w:t>
      </w:r>
      <w:commentRangeStart w:id="142"/>
      <w:r w:rsidR="00AA24EC" w:rsidRPr="00830C32">
        <w:rPr>
          <w:rFonts w:ascii="Arial" w:hAnsi="Arial" w:cs="Arial"/>
          <w:sz w:val="24"/>
          <w:szCs w:val="24"/>
        </w:rPr>
        <w:t xml:space="preserve">PTC </w:t>
      </w:r>
      <w:commentRangeEnd w:id="142"/>
      <w:r w:rsidR="00296EE9">
        <w:rPr>
          <w:rStyle w:val="CommentReference"/>
          <w:rFonts w:ascii="Arial" w:hAnsi="Arial" w:cs="Arial"/>
        </w:rPr>
        <w:commentReference w:id="142"/>
      </w:r>
      <w:r w:rsidR="00AA24EC" w:rsidRPr="00830C32">
        <w:rPr>
          <w:rFonts w:ascii="Arial" w:hAnsi="Arial" w:cs="Arial"/>
          <w:sz w:val="24"/>
          <w:szCs w:val="24"/>
        </w:rPr>
        <w:t xml:space="preserve">from age, height, mass, and </w:t>
      </w:r>
      <w:proofErr w:type="spellStart"/>
      <w:r w:rsidR="00AA24EC" w:rsidRPr="00830C32">
        <w:rPr>
          <w:rFonts w:ascii="Arial" w:hAnsi="Arial" w:cs="Arial"/>
          <w:sz w:val="24"/>
          <w:szCs w:val="24"/>
        </w:rPr>
        <w:t>BMIz</w:t>
      </w:r>
      <w:proofErr w:type="spellEnd"/>
      <w:r w:rsidR="00AA24EC" w:rsidRPr="003D3406">
        <w:rPr>
          <w:rFonts w:ascii="Arial" w:hAnsi="Arial" w:cs="Arial"/>
          <w:sz w:val="24"/>
          <w:szCs w:val="24"/>
        </w:rPr>
        <w:t>.</w:t>
      </w:r>
      <w:r w:rsidR="009200EF" w:rsidRPr="00850DC4">
        <w:rPr>
          <w:rFonts w:ascii="Arial" w:hAnsi="Arial" w:cs="Arial"/>
          <w:sz w:val="24"/>
          <w:szCs w:val="24"/>
        </w:rPr>
        <w:t xml:space="preserve"> Moreover, the Shiny App herein provides researchers and clinicians with an easy tool to </w:t>
      </w:r>
      <w:r w:rsidR="009200EF" w:rsidRPr="00EB2095">
        <w:rPr>
          <w:rFonts w:ascii="Arial" w:hAnsi="Arial" w:cs="Arial"/>
          <w:sz w:val="24"/>
          <w:szCs w:val="24"/>
        </w:rPr>
        <w:t>estimate the PTC for physical activity behavior assessment.</w:t>
      </w:r>
    </w:p>
    <w:p w14:paraId="65A22E3F" w14:textId="2EEFC179" w:rsidR="00C62B5C" w:rsidRPr="00830C32" w:rsidRDefault="00C62B5C" w:rsidP="00C62B5C">
      <w:pPr>
        <w:pStyle w:val="PlainText"/>
        <w:spacing w:line="480" w:lineRule="auto"/>
        <w:rPr>
          <w:rFonts w:ascii="Arial" w:hAnsi="Arial" w:cs="Arial"/>
          <w:sz w:val="24"/>
          <w:szCs w:val="24"/>
        </w:rPr>
      </w:pPr>
      <w:r w:rsidRPr="00EB2095">
        <w:rPr>
          <w:rFonts w:ascii="Arial" w:hAnsi="Arial" w:cs="Arial"/>
          <w:sz w:val="24"/>
          <w:szCs w:val="24"/>
        </w:rPr>
        <w:tab/>
        <w:t>The</w:t>
      </w:r>
      <w:r w:rsidRPr="003D3406">
        <w:rPr>
          <w:rFonts w:ascii="Arial" w:hAnsi="Arial" w:cs="Arial"/>
          <w:sz w:val="24"/>
          <w:szCs w:val="24"/>
        </w:rPr>
        <w:t xml:space="preserve"> independent variables selected for the final model were fortuitous with regards to application of this model to the general population. Three of the four variables used (age, weight, and hei</w:t>
      </w:r>
      <w:r w:rsidRPr="00EB2095">
        <w:rPr>
          <w:rFonts w:ascii="Arial" w:hAnsi="Arial" w:cs="Arial"/>
          <w:sz w:val="24"/>
          <w:szCs w:val="24"/>
        </w:rPr>
        <w:t>ght) are easily attained by any individual. The fourth variable, BMI z-score, can be calculated from the other three variables and the AGD</w:t>
      </w:r>
      <w:r w:rsidR="00445137" w:rsidRPr="00EB2095">
        <w:rPr>
          <w:rFonts w:ascii="Arial" w:hAnsi="Arial" w:cs="Arial"/>
          <w:sz w:val="24"/>
          <w:szCs w:val="24"/>
        </w:rPr>
        <w:t xml:space="preserve"> </w:t>
      </w:r>
      <w:r w:rsidR="00933D0A" w:rsidRPr="00C01CB4">
        <w:rPr>
          <w:rFonts w:ascii="Arial" w:hAnsi="Arial" w:cs="Arial"/>
          <w:sz w:val="24"/>
          <w:szCs w:val="24"/>
        </w:rPr>
        <w:t xml:space="preserve">package </w:t>
      </w:r>
      <w:r w:rsidR="00445137" w:rsidRPr="00850DC4">
        <w:rPr>
          <w:rFonts w:ascii="Arial" w:hAnsi="Arial" w:cs="Arial"/>
          <w:sz w:val="24"/>
          <w:szCs w:val="24"/>
        </w:rPr>
        <w:fldChar w:fldCharType="begin"/>
      </w:r>
      <w:r w:rsidR="003E0F8E" w:rsidRPr="00830C32">
        <w:rPr>
          <w:rFonts w:ascii="Arial" w:hAnsi="Arial" w:cs="Arial"/>
          <w:sz w:val="24"/>
          <w:szCs w:val="24"/>
        </w:rPr>
        <w:instrText xml:space="preserve"> ADDIN EN.CITE &lt;EndNote&gt;&lt;Cite&gt;&lt;Author&gt;Van Buuren&lt;/Author&gt;&lt;Year&gt;2018&lt;/Year&gt;&lt;RecNum&gt;1347&lt;/RecNum&gt;&lt;DisplayText&gt;(Van Buuren, 2018)&lt;/DisplayText&gt;&lt;record&gt;&lt;rec-number&gt;1347&lt;/rec-number&gt;&lt;foreign-keys&gt;&lt;key app="EN" db-id="9r5wswtfoa090betespprtz5vdwr0tt5222t" timestamp="1538762235"&gt;1347&lt;/key&gt;&lt;/foreign-keys&gt;&lt;ref-type name="Computer Program"&gt;9&lt;/ref-type&gt;&lt;contributors&gt;&lt;authors&gt;&lt;author&gt;Van Buuren, S&lt;/author&gt;&lt;/authors&gt;&lt;/contributors&gt;&lt;titles&gt;&lt;title&gt;_AGD: Analysis of growth data_&lt;/title&gt;&lt;/titles&gt;&lt;pages&gt;R package&lt;/pages&gt;&lt;edition&gt;0.38&lt;/edition&gt;&lt;dates&gt;&lt;year&gt;2018&lt;/year&gt;&lt;/dates&gt;&lt;pub-location&gt;CRAN&lt;/pub-location&gt;&lt;publisher&gt;The Comprehensive R Archive Network&lt;/publisher&gt;&lt;urls&gt;&lt;related-urls&gt;&lt;url&gt;https://CRAN.R-project.org/package=AGD&lt;/url&gt;&lt;/related-urls&gt;&lt;/urls&gt;&lt;/record&gt;&lt;/Cite&gt;&lt;/EndNote&gt;</w:instrText>
      </w:r>
      <w:r w:rsidR="00445137" w:rsidRPr="00850DC4">
        <w:rPr>
          <w:rFonts w:ascii="Arial" w:hAnsi="Arial" w:cs="Arial"/>
          <w:sz w:val="24"/>
          <w:szCs w:val="24"/>
        </w:rPr>
        <w:fldChar w:fldCharType="separate"/>
      </w:r>
      <w:r w:rsidR="00445137" w:rsidRPr="00850DC4">
        <w:rPr>
          <w:rFonts w:ascii="Arial" w:hAnsi="Arial" w:cs="Arial"/>
          <w:noProof/>
          <w:sz w:val="24"/>
          <w:szCs w:val="24"/>
        </w:rPr>
        <w:t>(Van Buuren, 2018)</w:t>
      </w:r>
      <w:r w:rsidR="00445137" w:rsidRPr="00850DC4">
        <w:rPr>
          <w:rFonts w:ascii="Arial" w:hAnsi="Arial" w:cs="Arial"/>
          <w:sz w:val="24"/>
          <w:szCs w:val="24"/>
        </w:rPr>
        <w:fldChar w:fldCharType="end"/>
      </w:r>
      <w:r w:rsidRPr="003D3406">
        <w:rPr>
          <w:rFonts w:ascii="Arial" w:hAnsi="Arial" w:cs="Arial"/>
          <w:sz w:val="24"/>
          <w:szCs w:val="24"/>
        </w:rPr>
        <w:t xml:space="preserve"> in R. This </w:t>
      </w:r>
      <w:r w:rsidR="00830C32" w:rsidRPr="003D3406">
        <w:rPr>
          <w:rFonts w:ascii="Arial" w:hAnsi="Arial" w:cs="Arial"/>
          <w:sz w:val="24"/>
          <w:szCs w:val="24"/>
        </w:rPr>
        <w:t>po</w:t>
      </w:r>
      <w:r w:rsidR="00830C32">
        <w:rPr>
          <w:rFonts w:ascii="Arial" w:hAnsi="Arial" w:cs="Arial"/>
          <w:sz w:val="24"/>
          <w:szCs w:val="24"/>
        </w:rPr>
        <w:t>tential</w:t>
      </w:r>
      <w:r w:rsidR="00830C32" w:rsidRPr="003D3406">
        <w:rPr>
          <w:rFonts w:ascii="Arial" w:hAnsi="Arial" w:cs="Arial"/>
          <w:sz w:val="24"/>
          <w:szCs w:val="24"/>
        </w:rPr>
        <w:t xml:space="preserve"> </w:t>
      </w:r>
      <w:r w:rsidRPr="003D3406">
        <w:rPr>
          <w:rFonts w:ascii="Arial" w:hAnsi="Arial" w:cs="Arial"/>
          <w:sz w:val="24"/>
          <w:szCs w:val="24"/>
        </w:rPr>
        <w:t>for application to the general population was the impetus beh</w:t>
      </w:r>
      <w:r w:rsidRPr="00EB2095">
        <w:rPr>
          <w:rFonts w:ascii="Arial" w:hAnsi="Arial" w:cs="Arial"/>
          <w:sz w:val="24"/>
          <w:szCs w:val="24"/>
        </w:rPr>
        <w:t>ind creation of the Shiny app.</w:t>
      </w:r>
      <w:r w:rsidR="00F54B2D" w:rsidRPr="00EB2095">
        <w:rPr>
          <w:rFonts w:ascii="Arial" w:hAnsi="Arial" w:cs="Arial"/>
          <w:sz w:val="24"/>
          <w:szCs w:val="24"/>
        </w:rPr>
        <w:t xml:space="preserve"> In </w:t>
      </w:r>
      <w:r w:rsidR="00D62985" w:rsidRPr="00EB2095">
        <w:rPr>
          <w:rFonts w:ascii="Arial" w:hAnsi="Arial" w:cs="Arial"/>
          <w:sz w:val="24"/>
          <w:szCs w:val="24"/>
        </w:rPr>
        <w:t xml:space="preserve">the development of </w:t>
      </w:r>
      <w:r w:rsidR="00F54B2D" w:rsidRPr="00C01CB4">
        <w:rPr>
          <w:rFonts w:ascii="Arial" w:hAnsi="Arial" w:cs="Arial"/>
          <w:sz w:val="24"/>
          <w:szCs w:val="24"/>
        </w:rPr>
        <w:t>this model, participants were</w:t>
      </w:r>
      <w:r w:rsidR="00F54B2D" w:rsidRPr="00830C32">
        <w:rPr>
          <w:rFonts w:ascii="Arial" w:hAnsi="Arial" w:cs="Arial"/>
          <w:sz w:val="24"/>
          <w:szCs w:val="24"/>
        </w:rPr>
        <w:t xml:space="preserve"> not separated by sex. This exclusion was intentional, as observed sex-related differences in cadence in children are often negated when accounting for height or leg length. </w:t>
      </w:r>
    </w:p>
    <w:p w14:paraId="528D0540" w14:textId="468AE92E" w:rsidR="003A56BC" w:rsidRPr="00830C32" w:rsidRDefault="009200EF" w:rsidP="00884B05">
      <w:r w:rsidRPr="00830C32">
        <w:tab/>
      </w:r>
      <w:r w:rsidR="00884B05" w:rsidRPr="00830C32">
        <w:t xml:space="preserve">Previous efforts to establish </w:t>
      </w:r>
      <w:r w:rsidR="00E44D0E" w:rsidRPr="00830C32">
        <w:t xml:space="preserve">the </w:t>
      </w:r>
      <w:r w:rsidR="00830C32">
        <w:t>walk-to-run</w:t>
      </w:r>
      <w:r w:rsidR="00E44D0E" w:rsidRPr="00830C32">
        <w:t xml:space="preserve"> transition based on walking speed have </w:t>
      </w:r>
      <w:r w:rsidR="0008525D" w:rsidRPr="00830C32">
        <w:t>provide ample evidence that</w:t>
      </w:r>
      <w:r w:rsidR="00E44D0E" w:rsidRPr="00830C32">
        <w:t xml:space="preserve"> this threshold </w:t>
      </w:r>
      <w:r w:rsidR="0008525D" w:rsidRPr="00830C32">
        <w:t>is</w:t>
      </w:r>
      <w:r w:rsidR="00E44D0E" w:rsidRPr="00830C32">
        <w:t xml:space="preserve"> between 2</w:t>
      </w:r>
      <w:r w:rsidR="0008525D" w:rsidRPr="00830C32">
        <w:t>.0-2.2</w:t>
      </w:r>
      <w:r w:rsidR="00E44D0E" w:rsidRPr="00830C32">
        <w:t xml:space="preserve"> m/s (</w:t>
      </w:r>
      <w:r w:rsidR="0008525D" w:rsidRPr="00830C32">
        <w:t xml:space="preserve">e.g., 2.03 m/s </w:t>
      </w:r>
      <w:r w:rsidR="0008525D" w:rsidRPr="00850DC4">
        <w:fldChar w:fldCharType="begin">
          <w:fldData xml:space="preserve">PEVuZE5vdGU+PENpdGU+PEF1dGhvcj5TaGloPC9BdXRob3I+PFllYXI+MjAxNjwvWWVhcj48UmVj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</w:fldData>
        </w:fldChar>
      </w:r>
      <w:r w:rsidR="0008525D" w:rsidRPr="00830C32">
        <w:instrText xml:space="preserve"> ADDIN EN.CITE </w:instrText>
      </w:r>
      <w:r w:rsidR="0008525D" w:rsidRPr="00830C32">
        <w:fldChar w:fldCharType="begin">
          <w:fldData xml:space="preserve">PEVuZE5vdGU+PENpdGU+PEF1dGhvcj5TaGloPC9BdXRob3I+PFllYXI+MjAxNjwvWWVhcj48UmVj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</w:fldData>
        </w:fldChar>
      </w:r>
      <w:r w:rsidR="0008525D" w:rsidRPr="00830C32">
        <w:instrText xml:space="preserve"> ADDIN EN.CITE.DATA </w:instrText>
      </w:r>
      <w:r w:rsidR="0008525D" w:rsidRPr="00830C32">
        <w:fldChar w:fldCharType="end"/>
      </w:r>
      <w:r w:rsidR="0008525D" w:rsidRPr="00850DC4">
        <w:fldChar w:fldCharType="separate"/>
      </w:r>
      <w:r w:rsidR="0008525D" w:rsidRPr="00850DC4">
        <w:rPr>
          <w:noProof/>
        </w:rPr>
        <w:t>(Shih, Chen, Lee, Chan, &amp; Shiang, 2016)</w:t>
      </w:r>
      <w:r w:rsidR="0008525D" w:rsidRPr="00850DC4">
        <w:fldChar w:fldCharType="end"/>
      </w:r>
      <w:r w:rsidR="0008525D" w:rsidRPr="003D3406">
        <w:t>,</w:t>
      </w:r>
      <w:r w:rsidR="0008525D" w:rsidRPr="00850DC4">
        <w:t xml:space="preserve"> </w:t>
      </w:r>
      <w:r w:rsidR="0008525D" w:rsidRPr="00EB2095">
        <w:t xml:space="preserve">2.06 m/s </w:t>
      </w:r>
      <w:r w:rsidR="0008525D" w:rsidRPr="00850DC4">
        <w:fldChar w:fldCharType="begin"/>
      </w:r>
      <w:r w:rsidR="0008525D" w:rsidRPr="00830C32">
        <w:instrText xml:space="preserve"> ADDIN EN.CITE &lt;EndNote&gt;&lt;Cite&gt;&lt;Author&gt;Hreljac&lt;/Author&gt;&lt;Year&gt;1995&lt;/Year&gt;&lt;RecNum&gt;1309&lt;/RecNum&gt;&lt;DisplayText&gt;(Hreljac, 1995)&lt;/DisplayText&gt;&lt;record&gt;&lt;rec-number&gt;1309&lt;/rec-number&gt;&lt;foreign-keys&gt;&lt;key app="EN" db-id="9r5wswtfoa090betespprtz5vdwr0tt5222t" timestamp="1533665073"&gt;1309&lt;/key&gt;&lt;/foreign-keys&gt;&lt;ref-type name="Journal Article"&gt;17&lt;/ref-type&gt;&lt;contributors&gt;&lt;authors&gt;&lt;author&gt;Hreljac, A.&lt;/author&gt;&lt;/authors&gt;&lt;/contributors&gt;&lt;auth-address&gt;Human Movement Research Center, San Diego, CA 92167-0760, USA.&lt;/auth-address&gt;&lt;titles&gt;&lt;title&gt;Determinants of the gait transition speed during human locomotion: kinematic factors&lt;/title&gt;&lt;secondary-title&gt;J Biomech&lt;/secondary-title&gt;&lt;alt-title&gt;Journal of biomechanics&lt;/alt-title&gt;&lt;/titles&gt;&lt;periodical&gt;&lt;full-title&gt;Journal of Biomechanics&lt;/full-title&gt;&lt;abbr-1&gt;J Biomech&lt;/abbr-1&gt;&lt;/periodical&gt;&lt;alt-periodical&gt;&lt;full-title&gt;Journal of Biomechanics&lt;/full-title&gt;&lt;abbr-1&gt;J Biomech&lt;/abbr-1&gt;&lt;/alt-periodical&gt;&lt;pages&gt;669-77&lt;/pages&gt;&lt;volume&gt;28&lt;/volume&gt;&lt;number&gt;6&lt;/number&gt;&lt;edition&gt;1995/06/01&lt;/edition&gt;&lt;keywords&gt;&lt;keyword&gt;Acceleration&lt;/keyword&gt;&lt;keyword&gt;Adult&lt;/keyword&gt;&lt;keyword&gt;Ankle Joint/physiology&lt;/keyword&gt;&lt;keyword&gt;Biomechanical Phenomena&lt;/keyword&gt;&lt;keyword&gt;Deceleration&lt;/keyword&gt;&lt;keyword&gt;Female&lt;/keyword&gt;&lt;keyword&gt;Gait/*physiology&lt;/keyword&gt;&lt;keyword&gt;Hip Joint/physiology&lt;/keyword&gt;&lt;keyword&gt;Humans&lt;/keyword&gt;&lt;keyword&gt;Knee Joint/physiology&lt;/keyword&gt;&lt;keyword&gt;Locomotion/*physiology&lt;/keyword&gt;&lt;keyword&gt;Male&lt;/keyword&gt;&lt;keyword&gt;Movement&lt;/keyword&gt;&lt;keyword&gt;Running/physiology&lt;/keyword&gt;&lt;keyword&gt;Walking/physiology&lt;/keyword&gt;&lt;/keywords&gt;&lt;dates&gt;&lt;year&gt;1995&lt;/year&gt;&lt;pub-dates&gt;&lt;date&gt;Jun&lt;/date&gt;&lt;/pub-dates&gt;&lt;/dates&gt;&lt;isbn&gt;0021-9290 (Print)&amp;#xD;0021-9290&lt;/isbn&gt;&lt;accession-num&gt;7601866&lt;/accession-num&gt;&lt;urls&gt;&lt;related-urls&gt;&lt;url&gt;https://ac.els-cdn.com/002192909400120S/1-s2.0-002192909400120S-main.pdf?_tid=8e954dda-c0b3-4a27-9997-0e9d5040660c&amp;amp;acdnat=1533665643_e9b675f998b06b5d6cc6aa870619e2bb&lt;/url&gt;&lt;/related-urls&gt;&lt;/urls&gt;&lt;remote-database-provider&gt;NLM&lt;/remote-database-provider&gt;&lt;language&gt;eng&lt;/language&gt;&lt;/record&gt;&lt;/Cite&gt;&lt;/EndNote&gt;</w:instrText>
      </w:r>
      <w:r w:rsidR="0008525D" w:rsidRPr="00850DC4">
        <w:fldChar w:fldCharType="separate"/>
      </w:r>
      <w:r w:rsidR="0008525D" w:rsidRPr="00850DC4">
        <w:rPr>
          <w:noProof/>
        </w:rPr>
        <w:t>(Hreljac, 1995)</w:t>
      </w:r>
      <w:r w:rsidR="0008525D" w:rsidRPr="00850DC4">
        <w:fldChar w:fldCharType="end"/>
      </w:r>
      <w:r w:rsidR="0008525D" w:rsidRPr="003D3406">
        <w:t>,</w:t>
      </w:r>
      <w:r w:rsidR="0008525D" w:rsidRPr="00850DC4">
        <w:t xml:space="preserve"> </w:t>
      </w:r>
      <w:r w:rsidR="0008525D" w:rsidRPr="00EB2095">
        <w:t xml:space="preserve">2.08 m/s </w:t>
      </w:r>
      <w:r w:rsidR="0008525D" w:rsidRPr="00850DC4">
        <w:fldChar w:fldCharType="begin">
          <w:fldData xml:space="preserve">PEVuZE5vdGU+PENpdGU+PEF1dGhvcj5HYW5sZXk8L0F1dGhvcj48WWVhcj4yMDExPC9ZZWFyPjxS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=
</w:fldData>
        </w:fldChar>
      </w:r>
      <w:r w:rsidR="0008525D" w:rsidRPr="00830C32">
        <w:instrText xml:space="preserve"> ADDIN EN.CITE </w:instrText>
      </w:r>
      <w:r w:rsidR="0008525D" w:rsidRPr="00830C32">
        <w:fldChar w:fldCharType="begin">
          <w:fldData xml:space="preserve">PEVuZE5vdGU+PENpdGU+PEF1dGhvcj5HYW5sZXk8L0F1dGhvcj48WWVhcj4yMDExPC9ZZWFyPjxS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=
</w:fldData>
        </w:fldChar>
      </w:r>
      <w:r w:rsidR="0008525D" w:rsidRPr="00830C32">
        <w:instrText xml:space="preserve"> ADDIN EN.CITE.DATA </w:instrText>
      </w:r>
      <w:r w:rsidR="0008525D" w:rsidRPr="00830C32">
        <w:fldChar w:fldCharType="end"/>
      </w:r>
      <w:r w:rsidR="0008525D" w:rsidRPr="00850DC4">
        <w:fldChar w:fldCharType="separate"/>
      </w:r>
      <w:r w:rsidR="0008525D" w:rsidRPr="00850DC4">
        <w:rPr>
          <w:noProof/>
        </w:rPr>
        <w:t xml:space="preserve">(Ganley et </w:t>
      </w:r>
      <w:r w:rsidR="0008525D" w:rsidRPr="00850DC4">
        <w:rPr>
          <w:noProof/>
        </w:rPr>
        <w:lastRenderedPageBreak/>
        <w:t>al., 2011)</w:t>
      </w:r>
      <w:r w:rsidR="0008525D" w:rsidRPr="00850DC4">
        <w:fldChar w:fldCharType="end"/>
      </w:r>
      <w:r w:rsidR="0008525D" w:rsidRPr="003D3406">
        <w:t>,</w:t>
      </w:r>
      <w:r w:rsidR="0008525D" w:rsidRPr="00850DC4">
        <w:t xml:space="preserve"> </w:t>
      </w:r>
      <w:r w:rsidR="0008525D" w:rsidRPr="00EB2095">
        <w:t xml:space="preserve">2.09 m/s </w:t>
      </w:r>
      <w:r w:rsidR="0008525D" w:rsidRPr="00850DC4">
        <w:fldChar w:fldCharType="begin"/>
      </w:r>
      <w:r w:rsidR="0008525D" w:rsidRPr="00830C32">
        <w:instrText xml:space="preserve"> ADDIN EN.CITE &lt;EndNote&gt;&lt;Cite&gt;&lt;Author&gt;Diedrich&lt;/Author&gt;&lt;Year&gt;1995&lt;/Year&gt;&lt;RecNum&gt;1339&lt;/RecNum&gt;&lt;DisplayText&gt;(Diedrich &amp;amp; Warren, 1995)&lt;/DisplayText&gt;&lt;record&gt;&lt;rec-number&gt;1339&lt;/rec-number&gt;&lt;foreign-keys&gt;&lt;key app="EN" db-id="9r5wswtfoa090betespprtz5vdwr0tt5222t" timestamp="1538407538"&gt;1339&lt;/key&gt;&lt;key app="ENWeb" db-id=""&gt;0&lt;/key&gt;&lt;/foreign-keys&gt;&lt;ref-type name="Journal Article"&gt;17&lt;/ref-type&gt;&lt;contributors&gt;&lt;authors&gt;&lt;author&gt;Diedrich, F. J.&lt;/author&gt;&lt;author&gt;Warren, W. H.&lt;/author&gt;&lt;/authors&gt;&lt;/contributors&gt;&lt;titles&gt;&lt;title&gt;Why change gaits? Dynamics of the walk-run transition&lt;/title&gt;&lt;secondary-title&gt;Journal of Experimental Psychology: Human Perception and Performance&lt;/secondary-title&gt;&lt;/titles&gt;&lt;periodical&gt;&lt;full-title&gt;Journal of Experimental Psychology: Human Perception and Performance&lt;/full-title&gt;&lt;/periodical&gt;&lt;pages&gt;183-202&lt;/pages&gt;&lt;volume&gt;21&lt;/volume&gt;&lt;number&gt;1&lt;/number&gt;&lt;dates&gt;&lt;year&gt;1995&lt;/year&gt;&lt;/dates&gt;&lt;urls&gt;&lt;/urls&gt;&lt;/record&gt;&lt;/Cite&gt;&lt;/EndNote&gt;</w:instrText>
      </w:r>
      <w:r w:rsidR="0008525D" w:rsidRPr="00850DC4">
        <w:fldChar w:fldCharType="separate"/>
      </w:r>
      <w:r w:rsidR="0008525D" w:rsidRPr="00850DC4">
        <w:rPr>
          <w:noProof/>
        </w:rPr>
        <w:t>(Diedrich &amp; Warren, 1995)</w:t>
      </w:r>
      <w:r w:rsidR="0008525D" w:rsidRPr="00850DC4">
        <w:fldChar w:fldCharType="end"/>
      </w:r>
      <w:r w:rsidR="0008525D" w:rsidRPr="003D3406">
        <w:t>,</w:t>
      </w:r>
      <w:r w:rsidR="0008525D" w:rsidRPr="00850DC4">
        <w:t xml:space="preserve"> </w:t>
      </w:r>
      <w:r w:rsidR="0008525D" w:rsidRPr="00EB2095">
        <w:t xml:space="preserve">2.10 m/s </w:t>
      </w:r>
      <w:r w:rsidR="0008525D" w:rsidRPr="00850DC4">
        <w:fldChar w:fldCharType="begin"/>
      </w:r>
      <w:r w:rsidR="0008525D" w:rsidRPr="00830C32">
        <w:instrText xml:space="preserve"> ADDIN EN.CITE &lt;EndNote&gt;&lt;Cite&gt;&lt;Author&gt;Prilutsky&lt;/Author&gt;&lt;Year&gt;2001&lt;/Year&gt;&lt;RecNum&gt;1311&lt;/RecNum&gt;&lt;DisplayText&gt;(Prilutsky &amp;amp; Gregor, 2001)&lt;/DisplayText&gt;&lt;record&gt;&lt;rec-number&gt;1311&lt;/rec-number&gt;&lt;foreign-keys&gt;&lt;key app="EN" db-id="9r5wswtfoa090betespprtz5vdwr0tt5222t" timestamp="1533665200"&gt;1311&lt;/key&gt;&lt;/foreign-keys&gt;&lt;ref-type name="Journal Article"&gt;17&lt;/ref-type&gt;&lt;contributors&gt;&lt;authors&gt;&lt;author&gt;Prilutsky, B. I.&lt;/author&gt;&lt;author&gt;Gregor, R. J.&lt;/author&gt;&lt;/authors&gt;&lt;/contributors&gt;&lt;auth-address&gt;Department of Health and Performance Sciences, Center for Human Movement Studies, Georgia Institute of Technology, Atlanta, GA 30332-0356, USA. boris.prilutsky@hps.gatech.edu&lt;/auth-address&gt;&lt;titles&gt;&lt;title&gt;Swing- and support-related muscle actions differentially trigger human walk-run and run-walk transitions&lt;/title&gt;&lt;secondary-title&gt;J Exp Biol&lt;/secondary-title&gt;&lt;alt-title&gt;The Journal of experimental biology&lt;/alt-title&gt;&lt;/titles&gt;&lt;periodical&gt;&lt;full-title&gt;Journal of Experimental Biology&lt;/full-title&gt;&lt;abbr-1&gt;J Exp Biol&lt;/abbr-1&gt;&lt;/periodical&gt;&lt;alt-periodical&gt;&lt;full-title&gt;The Journal of Experimental Biology&lt;/full-title&gt;&lt;abbr-1&gt;J Exp Biol&lt;/abbr-1&gt;&lt;/alt-periodical&gt;&lt;pages&gt;2277-87&lt;/pages&gt;&lt;volume&gt;204&lt;/volume&gt;&lt;number&gt;Pt 13&lt;/number&gt;&lt;edition&gt;2001/08/17&lt;/edition&gt;&lt;keywords&gt;&lt;keyword&gt;Adult&lt;/keyword&gt;&lt;keyword&gt;Biomechanical Phenomena&lt;/keyword&gt;&lt;keyword&gt;Electromyography&lt;/keyword&gt;&lt;keyword&gt;Gait/*physiology&lt;/keyword&gt;&lt;keyword&gt;Humans&lt;/keyword&gt;&lt;keyword&gt;Joints/physiology&lt;/keyword&gt;&lt;keyword&gt;Male&lt;/keyword&gt;&lt;keyword&gt;Middle Aged&lt;/keyword&gt;&lt;keyword&gt;Muscle, Skeletal/*physiology&lt;/keyword&gt;&lt;keyword&gt;Running/*physiology&lt;/keyword&gt;&lt;keyword&gt;Videotape Recording&lt;/keyword&gt;&lt;keyword&gt;Walking/*physiology&lt;/keyword&gt;&lt;/keywords&gt;&lt;dates&gt;&lt;year&gt;2001&lt;/year&gt;&lt;pub-dates&gt;&lt;date&gt;Jul&lt;/date&gt;&lt;/pub-dates&gt;&lt;/dates&gt;&lt;isbn&gt;0022-0949 (Print)&amp;#xD;0022-0949&lt;/isbn&gt;&lt;accession-num&gt;11507111&lt;/accession-num&gt;&lt;urls&gt;&lt;/urls&gt;&lt;remote-database-provider&gt;NLM&lt;/remote-database-provider&gt;&lt;language&gt;eng&lt;/language&gt;&lt;/record&gt;&lt;/Cite&gt;&lt;/EndNote&gt;</w:instrText>
      </w:r>
      <w:r w:rsidR="0008525D" w:rsidRPr="00850DC4">
        <w:fldChar w:fldCharType="separate"/>
      </w:r>
      <w:r w:rsidR="0008525D" w:rsidRPr="00850DC4">
        <w:rPr>
          <w:noProof/>
        </w:rPr>
        <w:t>(Prilutsky &amp; Gregor, 2001)</w:t>
      </w:r>
      <w:r w:rsidR="0008525D" w:rsidRPr="00850DC4">
        <w:fldChar w:fldCharType="end"/>
      </w:r>
      <w:r w:rsidR="0008525D" w:rsidRPr="003D3406">
        <w:t>,</w:t>
      </w:r>
      <w:r w:rsidR="0008525D" w:rsidRPr="00850DC4">
        <w:t xml:space="preserve"> </w:t>
      </w:r>
      <w:r w:rsidR="0008525D" w:rsidRPr="00EB2095">
        <w:t xml:space="preserve">or 2.21 m/s </w:t>
      </w:r>
      <w:r w:rsidR="0008525D" w:rsidRPr="00850DC4">
        <w:fldChar w:fldCharType="begin">
          <w:fldData xml:space="preserve">PEVuZE5vdGU+PENpdGU+PEF1dGhvcj5SYW5pc2F2bGpldjwvQXV0aG9yPjxZZWFyPjIwMTQ8L1ll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</w:fldData>
        </w:fldChar>
      </w:r>
      <w:r w:rsidR="0008525D" w:rsidRPr="00830C32">
        <w:instrText xml:space="preserve"> ADDIN EN.CITE </w:instrText>
      </w:r>
      <w:r w:rsidR="0008525D" w:rsidRPr="00830C32">
        <w:fldChar w:fldCharType="begin">
          <w:fldData xml:space="preserve">PEVuZE5vdGU+PENpdGU+PEF1dGhvcj5SYW5pc2F2bGpldjwvQXV0aG9yPjxZZWFyPjIwMTQ8L1ll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</w:fldData>
        </w:fldChar>
      </w:r>
      <w:r w:rsidR="0008525D" w:rsidRPr="00830C32">
        <w:instrText xml:space="preserve"> ADDIN EN.CITE.DATA </w:instrText>
      </w:r>
      <w:r w:rsidR="0008525D" w:rsidRPr="00830C32">
        <w:fldChar w:fldCharType="end"/>
      </w:r>
      <w:r w:rsidR="0008525D" w:rsidRPr="00850DC4">
        <w:fldChar w:fldCharType="separate"/>
      </w:r>
      <w:r w:rsidR="0008525D" w:rsidRPr="00850DC4">
        <w:rPr>
          <w:noProof/>
        </w:rPr>
        <w:t>(Ranisavljev, Ilic, Soldatovic, &amp; Stefanovic, 2014)</w:t>
      </w:r>
      <w:r w:rsidR="0008525D" w:rsidRPr="00850DC4">
        <w:fldChar w:fldCharType="end"/>
      </w:r>
      <w:r w:rsidR="0008525D" w:rsidRPr="003D3406">
        <w:t>)</w:t>
      </w:r>
      <w:r w:rsidR="0008525D" w:rsidRPr="00850DC4">
        <w:t>.</w:t>
      </w:r>
      <w:r w:rsidR="0008525D" w:rsidRPr="00EB2095">
        <w:t xml:space="preserve"> </w:t>
      </w:r>
      <w:r w:rsidR="00E44D0E" w:rsidRPr="00EB2095">
        <w:t xml:space="preserve">Moreover, </w:t>
      </w:r>
      <w:r w:rsidR="00BA03C0" w:rsidRPr="00EB2095">
        <w:t xml:space="preserve">speed-based transition thresholds (i.e., previously mentioned </w:t>
      </w:r>
      <w:r w:rsidR="00884B05" w:rsidRPr="00C01CB4">
        <w:t>PTS</w:t>
      </w:r>
      <w:r w:rsidR="00BA03C0" w:rsidRPr="00830C32">
        <w:t>)</w:t>
      </w:r>
      <w:r w:rsidR="00884B05" w:rsidRPr="00830C32">
        <w:t xml:space="preserve"> have been reported in children</w:t>
      </w:r>
      <w:r w:rsidR="00EE0855">
        <w:t xml:space="preserve"> </w:t>
      </w:r>
      <w:r w:rsidR="00884B05" w:rsidRPr="00850DC4">
        <w:fldChar w:fldCharType="begin">
          <w:fldData xml:space="preserve">PEVuZE5vdGU+PENpdGU+PEF1dGhvcj5Uc2VoPC9BdXRob3I+PFllYXI+MjAwMjwvWWVhcj48UmVj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</w:fldData>
        </w:fldChar>
      </w:r>
      <w:r w:rsidR="00884B05" w:rsidRPr="00830C32">
        <w:instrText xml:space="preserve"> ADDIN EN.CITE </w:instrText>
      </w:r>
      <w:r w:rsidR="00884B05" w:rsidRPr="00830C32">
        <w:fldChar w:fldCharType="begin">
          <w:fldData xml:space="preserve">PEVuZE5vdGU+PENpdGU+PEF1dGhvcj5Uc2VoPC9BdXRob3I+PFllYXI+MjAwMjwvWWVhcj48UmVj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</w:fldData>
        </w:fldChar>
      </w:r>
      <w:r w:rsidR="00884B05" w:rsidRPr="00830C32">
        <w:instrText xml:space="preserve"> ADDIN EN.CITE.DATA </w:instrText>
      </w:r>
      <w:r w:rsidR="00884B05" w:rsidRPr="00830C32">
        <w:fldChar w:fldCharType="end"/>
      </w:r>
      <w:r w:rsidR="00884B05" w:rsidRPr="00850DC4">
        <w:fldChar w:fldCharType="separate"/>
      </w:r>
      <w:r w:rsidR="00884B05" w:rsidRPr="00850DC4">
        <w:rPr>
          <w:noProof/>
        </w:rPr>
        <w:t>(Tseh, Bennett, Caputo, &amp; Morgan, 2002)</w:t>
      </w:r>
      <w:r w:rsidR="00884B05" w:rsidRPr="00850DC4">
        <w:fldChar w:fldCharType="end"/>
      </w:r>
      <w:r w:rsidR="00884B05" w:rsidRPr="003D3406">
        <w:t xml:space="preserve">. </w:t>
      </w:r>
      <w:r w:rsidR="00E44D0E" w:rsidRPr="00850DC4">
        <w:t>H</w:t>
      </w:r>
      <w:r w:rsidR="00E44D0E" w:rsidRPr="00EB2095">
        <w:t xml:space="preserve">owever, </w:t>
      </w:r>
      <w:r w:rsidR="00296EE9">
        <w:t>with respect to</w:t>
      </w:r>
      <w:r w:rsidR="00F314CE">
        <w:t xml:space="preserve"> cadence, </w:t>
      </w:r>
      <w:r w:rsidR="0008525D" w:rsidRPr="00EB2095">
        <w:t>while previous research has indicated that the transition from walking</w:t>
      </w:r>
      <w:r w:rsidR="00EE0855">
        <w:t xml:space="preserve"> to running</w:t>
      </w:r>
      <w:r w:rsidR="0008525D" w:rsidRPr="00EB2095">
        <w:t xml:space="preserve"> occurs at a PTC ~ 140 steps/minute in adults, </w:t>
      </w:r>
      <w:r w:rsidR="00E44D0E" w:rsidRPr="00C01CB4">
        <w:t>the stu</w:t>
      </w:r>
      <w:r w:rsidR="00E44D0E" w:rsidRPr="00830C32">
        <w:t xml:space="preserve">dy by </w:t>
      </w:r>
      <w:proofErr w:type="spellStart"/>
      <w:r w:rsidR="00E44D0E" w:rsidRPr="00830C32">
        <w:t>Tseh</w:t>
      </w:r>
      <w:proofErr w:type="spellEnd"/>
      <w:r w:rsidR="00E44D0E" w:rsidRPr="00830C32">
        <w:t xml:space="preserve"> and colleagues </w:t>
      </w:r>
      <w:r w:rsidR="00E44D0E" w:rsidRPr="00850DC4">
        <w:fldChar w:fldCharType="begin">
          <w:fldData xml:space="preserve">PEVuZE5vdGU+PENpdGUgRXhjbHVkZUF1dGg9IjEiPjxBdXRob3I+VHNlaDwvQXV0aG9yPjxZZWFy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</w:fldData>
        </w:fldChar>
      </w:r>
      <w:r w:rsidR="00E44D0E" w:rsidRPr="00830C32">
        <w:instrText xml:space="preserve"> ADDIN EN.CITE </w:instrText>
      </w:r>
      <w:r w:rsidR="00E44D0E" w:rsidRPr="00830C32">
        <w:fldChar w:fldCharType="begin">
          <w:fldData xml:space="preserve">PEVuZE5vdGU+PENpdGUgRXhjbHVkZUF1dGg9IjEiPjxBdXRob3I+VHNlaDwvQXV0aG9yPjxZZWFy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</w:fldData>
        </w:fldChar>
      </w:r>
      <w:r w:rsidR="00E44D0E" w:rsidRPr="00830C32">
        <w:instrText xml:space="preserve"> ADDIN EN.CITE.DATA </w:instrText>
      </w:r>
      <w:r w:rsidR="00E44D0E" w:rsidRPr="00830C32">
        <w:fldChar w:fldCharType="end"/>
      </w:r>
      <w:r w:rsidR="00E44D0E" w:rsidRPr="00850DC4">
        <w:fldChar w:fldCharType="separate"/>
      </w:r>
      <w:r w:rsidR="00E44D0E" w:rsidRPr="00850DC4">
        <w:rPr>
          <w:noProof/>
        </w:rPr>
        <w:t>(2002)</w:t>
      </w:r>
      <w:r w:rsidR="00E44D0E" w:rsidRPr="00850DC4">
        <w:fldChar w:fldCharType="end"/>
      </w:r>
      <w:r w:rsidR="00E44D0E" w:rsidRPr="003D3406">
        <w:t xml:space="preserve"> did not report on </w:t>
      </w:r>
      <w:r w:rsidR="00E44D0E" w:rsidRPr="00850DC4">
        <w:t>the PTCs</w:t>
      </w:r>
      <w:r w:rsidR="00296EE9">
        <w:t xml:space="preserve"> for walking to running</w:t>
      </w:r>
      <w:r w:rsidR="00E44D0E" w:rsidRPr="00EB2095">
        <w:t xml:space="preserve">. </w:t>
      </w:r>
      <w:r w:rsidR="00A12998" w:rsidRPr="00EB2095">
        <w:t>To ou</w:t>
      </w:r>
      <w:r w:rsidR="00A12998" w:rsidRPr="00C01CB4">
        <w:t>r knowledge, t</w:t>
      </w:r>
      <w:r w:rsidR="00BA03C0" w:rsidRPr="00830C32">
        <w:t xml:space="preserve">he </w:t>
      </w:r>
      <w:r w:rsidRPr="00830C32">
        <w:t>study</w:t>
      </w:r>
      <w:r w:rsidR="00BA03C0" w:rsidRPr="00830C32">
        <w:t xml:space="preserve"> presented herein</w:t>
      </w:r>
      <w:r w:rsidRPr="00830C32">
        <w:t xml:space="preserve"> </w:t>
      </w:r>
      <w:r w:rsidR="00A12998" w:rsidRPr="00830C32">
        <w:t xml:space="preserve">is </w:t>
      </w:r>
      <w:r w:rsidRPr="00830C32">
        <w:t xml:space="preserve">the first to use cadence to predict the walk-to-run transition in children, adolescents, and young adults. </w:t>
      </w:r>
      <w:r w:rsidR="00884B05" w:rsidRPr="00830C32">
        <w:t xml:space="preserve">The findings that cadence, height, and mass provide sufficient </w:t>
      </w:r>
      <w:r w:rsidR="00D62985" w:rsidRPr="00830C32">
        <w:t xml:space="preserve">information </w:t>
      </w:r>
      <w:r w:rsidR="00AA2F90" w:rsidRPr="00830C32">
        <w:t>supports the notion</w:t>
      </w:r>
      <w:r w:rsidR="00AB5B83" w:rsidRPr="00830C32">
        <w:t xml:space="preserve"> that this transition occurs based on anthropometric or mechanical constraints. However, </w:t>
      </w:r>
      <w:r w:rsidR="00F56CD4" w:rsidRPr="00830C32">
        <w:t xml:space="preserve">future research may also expand to include </w:t>
      </w:r>
      <w:r w:rsidR="00AB5B83" w:rsidRPr="00830C32">
        <w:t xml:space="preserve">other measures such as rating of perceived exertion, metabolic cost, </w:t>
      </w:r>
      <w:r w:rsidR="00D62985" w:rsidRPr="00830C32">
        <w:t xml:space="preserve">mechanical work, </w:t>
      </w:r>
      <w:r w:rsidR="00AB5B83" w:rsidRPr="00830C32">
        <w:t xml:space="preserve">or </w:t>
      </w:r>
      <w:r w:rsidR="00D62985" w:rsidRPr="00830C32">
        <w:t>muscular efficiency</w:t>
      </w:r>
      <w:r w:rsidR="00F56CD4" w:rsidRPr="00830C32">
        <w:t>.</w:t>
      </w:r>
    </w:p>
    <w:p w14:paraId="765DBCC9" w14:textId="7CB7E69D" w:rsidR="00E44D0E" w:rsidRPr="00830C32" w:rsidRDefault="00E44D0E" w:rsidP="00884B05">
      <w:r w:rsidRPr="00830C32">
        <w:tab/>
      </w:r>
    </w:p>
    <w:p w14:paraId="4CBD6537" w14:textId="77777777" w:rsidR="00BA03C0" w:rsidRPr="00830C32" w:rsidRDefault="00BA03C0" w:rsidP="00884B05"/>
    <w:p w14:paraId="55C8ABA1" w14:textId="68AE3449" w:rsidR="00BA03C0" w:rsidRPr="00EE0855" w:rsidRDefault="00BA03C0" w:rsidP="00884B05">
      <w:pPr>
        <w:rPr>
          <w:b/>
        </w:rPr>
      </w:pPr>
      <w:r w:rsidRPr="00EE0855">
        <w:rPr>
          <w:b/>
        </w:rPr>
        <w:t>Conclusion</w:t>
      </w:r>
    </w:p>
    <w:p w14:paraId="2058A0BC" w14:textId="3EEC5F97" w:rsidR="003A56BC" w:rsidRPr="00830C32" w:rsidRDefault="00BA03C0" w:rsidP="008F1828">
      <w:r w:rsidRPr="00830C32">
        <w:tab/>
      </w:r>
      <w:r w:rsidR="006A1E75" w:rsidRPr="00830C32">
        <w:t>Using</w:t>
      </w:r>
      <w:r w:rsidR="003B34AC" w:rsidRPr="00830C32">
        <w:t xml:space="preserve"> standard demographic information</w:t>
      </w:r>
      <w:r w:rsidR="00011842" w:rsidRPr="00830C32">
        <w:t xml:space="preserve"> (i.e., age, height, and mass),</w:t>
      </w:r>
      <w:r w:rsidR="003B34AC" w:rsidRPr="00830C32">
        <w:t xml:space="preserve"> the </w:t>
      </w:r>
      <w:commentRangeStart w:id="143"/>
      <w:r w:rsidR="003B34AC" w:rsidRPr="00830C32">
        <w:t xml:space="preserve">cadence </w:t>
      </w:r>
      <w:commentRangeEnd w:id="143"/>
      <w:r w:rsidR="00296EE9">
        <w:rPr>
          <w:rStyle w:val="CommentReference"/>
        </w:rPr>
        <w:commentReference w:id="143"/>
      </w:r>
      <w:r w:rsidR="003B34AC" w:rsidRPr="00830C32">
        <w:t>corresponding with the transition</w:t>
      </w:r>
      <w:r w:rsidR="0097210E" w:rsidRPr="00830C32">
        <w:t xml:space="preserve"> from walking to running can be accurately predicted</w:t>
      </w:r>
      <w:r w:rsidR="00EF4C85" w:rsidRPr="00830C32">
        <w:t xml:space="preserve"> in children</w:t>
      </w:r>
      <w:r w:rsidR="00296EE9">
        <w:t>, adolescents and young adults</w:t>
      </w:r>
      <w:r w:rsidR="0097210E" w:rsidRPr="00830C32">
        <w:t>. This</w:t>
      </w:r>
      <w:r w:rsidR="00011842" w:rsidRPr="00830C32">
        <w:t xml:space="preserve"> information is highly beneficial for individuals attempting to characterize locomotor behavior in the free-living setting.</w:t>
      </w:r>
      <w:r w:rsidR="004109BE" w:rsidRPr="00830C32">
        <w:t xml:space="preserve"> </w:t>
      </w:r>
      <w:r w:rsidR="00E93412" w:rsidRPr="00830C32">
        <w:t xml:space="preserve">Moreover, </w:t>
      </w:r>
      <w:r w:rsidR="00011842" w:rsidRPr="00830C32">
        <w:t xml:space="preserve">herein </w:t>
      </w:r>
      <w:r w:rsidR="00E93412" w:rsidRPr="00830C32">
        <w:t xml:space="preserve">we provide a free, user-friendly app </w:t>
      </w:r>
      <w:r w:rsidR="00284BDB" w:rsidRPr="00830C32">
        <w:t>that can be</w:t>
      </w:r>
      <w:r w:rsidR="00011842" w:rsidRPr="00830C32">
        <w:t xml:space="preserve"> </w:t>
      </w:r>
      <w:r w:rsidR="00284BDB" w:rsidRPr="00830C32">
        <w:t xml:space="preserve">used </w:t>
      </w:r>
      <w:r w:rsidR="00011842" w:rsidRPr="00830C32">
        <w:t xml:space="preserve">by </w:t>
      </w:r>
      <w:r w:rsidR="00E93412" w:rsidRPr="00830C32">
        <w:t xml:space="preserve">researchers or clinicians to determine </w:t>
      </w:r>
      <w:r w:rsidR="00284BDB" w:rsidRPr="00830C32">
        <w:t xml:space="preserve">an individual’s precise </w:t>
      </w:r>
      <w:r w:rsidR="00E93412" w:rsidRPr="00830C32">
        <w:t>threshold</w:t>
      </w:r>
      <w:r w:rsidR="00360837" w:rsidRPr="00830C32">
        <w:t xml:space="preserve"> without the need to incorporate the equation</w:t>
      </w:r>
      <w:r w:rsidR="00E93412" w:rsidRPr="00830C32">
        <w:t xml:space="preserve">. </w:t>
      </w:r>
    </w:p>
    <w:p w14:paraId="0DE513AD" w14:textId="77777777" w:rsidR="002C0A09" w:rsidRPr="00EE0855" w:rsidRDefault="002C0A09" w:rsidP="008F1828">
      <w:pPr>
        <w:pStyle w:val="Heading1"/>
        <w:rPr>
          <w:sz w:val="24"/>
          <w:szCs w:val="24"/>
        </w:rPr>
      </w:pPr>
      <w:r w:rsidRPr="00EE0855">
        <w:rPr>
          <w:sz w:val="24"/>
          <w:szCs w:val="24"/>
        </w:rPr>
        <w:lastRenderedPageBreak/>
        <w:t>Acknowledgements</w:t>
      </w:r>
    </w:p>
    <w:p w14:paraId="1A203534" w14:textId="4402846F" w:rsidR="00B34876" w:rsidRPr="00BE2F66" w:rsidRDefault="00B34876" w:rsidP="00BE2F66">
      <w:pPr>
        <w:autoSpaceDE w:val="0"/>
        <w:autoSpaceDN w:val="0"/>
        <w:adjustRightInd w:val="0"/>
        <w:rPr>
          <w:color w:val="131413"/>
        </w:rPr>
      </w:pPr>
      <w:r>
        <w:t>The authors would like to thank Dr. William Johnson,</w:t>
      </w:r>
      <w:r w:rsidR="0054211A">
        <w:t xml:space="preserve"> </w:t>
      </w:r>
      <w:commentRangeStart w:id="144"/>
      <w:r w:rsidR="0054211A">
        <w:t xml:space="preserve">X, Y and Z </w:t>
      </w:r>
      <w:commentRangeEnd w:id="144"/>
      <w:r w:rsidR="00BE2F66">
        <w:rPr>
          <w:rStyle w:val="CommentReference"/>
        </w:rPr>
        <w:commentReference w:id="144"/>
      </w:r>
      <w:r w:rsidR="0054211A">
        <w:t xml:space="preserve">for the original conceptualization and development of this project, data collection and analyses at Pennington Biomedical </w:t>
      </w:r>
      <w:r w:rsidR="0054211A" w:rsidRPr="00BE2F66">
        <w:t>Center</w:t>
      </w:r>
      <w:r w:rsidR="00BE2F66" w:rsidRPr="00BE2F66">
        <w:t>.</w:t>
      </w:r>
      <w:r w:rsidR="00BE2F66" w:rsidRPr="00BE2F66">
        <w:rPr>
          <w:color w:val="131413"/>
        </w:rPr>
        <w:t xml:space="preserve"> CADENCE-Kids was prospectively registered at </w:t>
      </w:r>
      <w:r w:rsidR="00BE2F66" w:rsidRPr="00BE2F66">
        <w:rPr>
          <w:color w:val="0000FF"/>
        </w:rPr>
        <w:t xml:space="preserve">ClinicalTrials.gov </w:t>
      </w:r>
      <w:r w:rsidR="00BE2F66" w:rsidRPr="00BE2F66">
        <w:rPr>
          <w:color w:val="131413"/>
        </w:rPr>
        <w:t>(NCT01989104).</w:t>
      </w:r>
      <w:r w:rsidR="00014516">
        <w:rPr>
          <w:color w:val="131413"/>
        </w:rPr>
        <w:t xml:space="preserve"> </w:t>
      </w:r>
      <w:r w:rsidR="00BE2F66" w:rsidRPr="00BE2F66">
        <w:rPr>
          <w:color w:val="131413"/>
        </w:rPr>
        <w:t>This work was supported by an award NIH NICHD 1R21HD073807 and in part by 1 U54 GM104940 from the National Institute of General Medical Sciences of the National Institutes of Health, which funds the Louisiana Clinical and Translational Science Center. These funding bodies had no role in design, in the collection, analysis, or interpretation of data, or in the writing or decision to submit the manuscript for publication. The content is solely the responsibility of the authors and does not necessarily represent the official views of the National Institutes of Health.</w:t>
      </w:r>
    </w:p>
    <w:p w14:paraId="68964EE4" w14:textId="77777777" w:rsidR="002C0A09" w:rsidRPr="00EE0855" w:rsidRDefault="002C0A09" w:rsidP="008F1828">
      <w:pPr>
        <w:pStyle w:val="Heading1"/>
        <w:rPr>
          <w:sz w:val="24"/>
          <w:szCs w:val="24"/>
        </w:rPr>
      </w:pPr>
      <w:r w:rsidRPr="00EE0855">
        <w:rPr>
          <w:sz w:val="24"/>
          <w:szCs w:val="24"/>
        </w:rPr>
        <w:t>Conflicts of Interest</w:t>
      </w:r>
    </w:p>
    <w:p w14:paraId="695D75CA" w14:textId="5F1F7970" w:rsidR="00EC4F37" w:rsidRPr="00EB2095" w:rsidRDefault="003D37A0" w:rsidP="008F1828">
      <w:r w:rsidRPr="003D3406">
        <w:t>T</w:t>
      </w:r>
      <w:r w:rsidRPr="00850DC4">
        <w:t>he authors declare no conflicts of interest</w:t>
      </w:r>
    </w:p>
    <w:p w14:paraId="777A9F6E" w14:textId="1B90787D" w:rsidR="0091635F" w:rsidRPr="00EE0855" w:rsidRDefault="00420449" w:rsidP="00D321BE">
      <w:pPr>
        <w:pStyle w:val="Heading1"/>
        <w:rPr>
          <w:sz w:val="24"/>
          <w:szCs w:val="24"/>
        </w:rPr>
      </w:pPr>
      <w:r w:rsidRPr="00EE0855">
        <w:rPr>
          <w:sz w:val="24"/>
          <w:szCs w:val="24"/>
        </w:rPr>
        <w:br w:type="page"/>
      </w:r>
      <w:r w:rsidR="00A33A68" w:rsidRPr="00EE0855">
        <w:rPr>
          <w:sz w:val="24"/>
          <w:szCs w:val="24"/>
        </w:rPr>
        <w:lastRenderedPageBreak/>
        <w:t>References</w:t>
      </w:r>
    </w:p>
    <w:p w14:paraId="0B152575" w14:textId="77777777" w:rsidR="003E1B38" w:rsidRPr="003E1B38" w:rsidRDefault="0091635F" w:rsidP="003E1B38">
      <w:pPr>
        <w:pStyle w:val="EndNoteBibliography"/>
        <w:ind w:left="720" w:hanging="720"/>
        <w:rPr>
          <w:noProof/>
        </w:rPr>
      </w:pPr>
      <w:r w:rsidRPr="00EE0855">
        <w:rPr>
          <w:sz w:val="24"/>
        </w:rPr>
        <w:fldChar w:fldCharType="begin"/>
      </w:r>
      <w:r w:rsidRPr="00EE0855">
        <w:rPr>
          <w:sz w:val="24"/>
        </w:rPr>
        <w:instrText xml:space="preserve"> ADDIN EN.REFLIST </w:instrText>
      </w:r>
      <w:r w:rsidRPr="00EE0855">
        <w:rPr>
          <w:sz w:val="24"/>
        </w:rPr>
        <w:fldChar w:fldCharType="separate"/>
      </w:r>
      <w:r w:rsidR="003E1B38" w:rsidRPr="003E1B38">
        <w:rPr>
          <w:noProof/>
        </w:rPr>
        <w:t xml:space="preserve">Alexander, R. M. (1989). Optimization and gaits in the locomotion of vertebrates. </w:t>
      </w:r>
      <w:r w:rsidR="003E1B38" w:rsidRPr="003E1B38">
        <w:rPr>
          <w:i/>
          <w:noProof/>
        </w:rPr>
        <w:t>Physiological Reviews, 69</w:t>
      </w:r>
      <w:r w:rsidR="003E1B38" w:rsidRPr="003E1B38">
        <w:rPr>
          <w:noProof/>
        </w:rPr>
        <w:t>(4), 1199-1227. doi:10.1152/physrev.1989.69.4.1199</w:t>
      </w:r>
    </w:p>
    <w:p w14:paraId="5B82B076" w14:textId="77777777" w:rsidR="003E1B38" w:rsidRPr="003E1B38" w:rsidRDefault="003E1B38" w:rsidP="003E1B38">
      <w:pPr>
        <w:pStyle w:val="EndNoteBibliography"/>
        <w:ind w:left="720" w:hanging="720"/>
        <w:rPr>
          <w:noProof/>
        </w:rPr>
      </w:pPr>
      <w:r w:rsidRPr="003E1B38">
        <w:rPr>
          <w:noProof/>
        </w:rPr>
        <w:t xml:space="preserve">Alexander, R. M. (2002). Energetics and optimization of human walking and running: the 2000 Raymond Pearl memorial lecture. </w:t>
      </w:r>
      <w:r w:rsidRPr="003E1B38">
        <w:rPr>
          <w:i/>
          <w:noProof/>
        </w:rPr>
        <w:t>American Journal of Human Biology, 14</w:t>
      </w:r>
      <w:r w:rsidRPr="003E1B38">
        <w:rPr>
          <w:noProof/>
        </w:rPr>
        <w:t>(5), 641-648. doi:10.1002/ajhb.10067</w:t>
      </w:r>
    </w:p>
    <w:p w14:paraId="0D5FB085" w14:textId="77777777" w:rsidR="003E1B38" w:rsidRPr="003E1B38" w:rsidRDefault="003E1B38" w:rsidP="003E1B38">
      <w:pPr>
        <w:pStyle w:val="EndNoteBibliography"/>
        <w:ind w:left="720" w:hanging="720"/>
        <w:rPr>
          <w:noProof/>
        </w:rPr>
      </w:pPr>
      <w:r w:rsidRPr="003E1B38">
        <w:rPr>
          <w:noProof/>
        </w:rPr>
        <w:t xml:space="preserve">Diedrich, F. J., &amp; Warren, W. H. (1995). Why change gaits? Dynamics of the walk-run transition. </w:t>
      </w:r>
      <w:r w:rsidRPr="003E1B38">
        <w:rPr>
          <w:i/>
          <w:noProof/>
        </w:rPr>
        <w:t>Journal of Experimental Psychology: Human Perception and Performance, 21</w:t>
      </w:r>
      <w:r w:rsidRPr="003E1B38">
        <w:rPr>
          <w:noProof/>
        </w:rPr>
        <w:t xml:space="preserve">(1), 183-202. </w:t>
      </w:r>
    </w:p>
    <w:p w14:paraId="429E0EB0" w14:textId="77777777" w:rsidR="003E1B38" w:rsidRPr="003E1B38" w:rsidRDefault="003E1B38" w:rsidP="003E1B38">
      <w:pPr>
        <w:pStyle w:val="EndNoteBibliography"/>
        <w:ind w:left="720" w:hanging="720"/>
        <w:rPr>
          <w:noProof/>
        </w:rPr>
      </w:pPr>
      <w:r w:rsidRPr="003E1B38">
        <w:rPr>
          <w:noProof/>
        </w:rPr>
        <w:t xml:space="preserve">Ganley, K. J., Stock, A., Herman, R. M., Santello, M., &amp; Willis, W. T. (2011). Fuel oxidation at the walk-to-run-transition in humans. </w:t>
      </w:r>
      <w:r w:rsidRPr="003E1B38">
        <w:rPr>
          <w:i/>
          <w:noProof/>
        </w:rPr>
        <w:t>Metabolism, 60</w:t>
      </w:r>
      <w:r w:rsidRPr="003E1B38">
        <w:rPr>
          <w:noProof/>
        </w:rPr>
        <w:t>(5), 609-616. doi:10.1016/j.metabol.2010.06.007</w:t>
      </w:r>
    </w:p>
    <w:p w14:paraId="7A0B3F40" w14:textId="77777777" w:rsidR="003E1B38" w:rsidRPr="003E1B38" w:rsidRDefault="003E1B38" w:rsidP="003E1B38">
      <w:pPr>
        <w:pStyle w:val="EndNoteBibliography"/>
        <w:ind w:left="720" w:hanging="720"/>
        <w:rPr>
          <w:noProof/>
        </w:rPr>
      </w:pPr>
      <w:r w:rsidRPr="003E1B38">
        <w:rPr>
          <w:noProof/>
        </w:rPr>
        <w:t xml:space="preserve">Hansen, E. A., Kristensen, L. A. R., Nielsen, A. M., Voigt, M., &amp; Madeleine, P. (2017). The role of stride frequency for walk-to-run transition in humans. </w:t>
      </w:r>
      <w:r w:rsidRPr="003E1B38">
        <w:rPr>
          <w:i/>
          <w:noProof/>
        </w:rPr>
        <w:t>Sci Rep, 7</w:t>
      </w:r>
      <w:r w:rsidRPr="003E1B38">
        <w:rPr>
          <w:noProof/>
        </w:rPr>
        <w:t>(1), 2010. doi:10.1038/s41598-017-01972-1</w:t>
      </w:r>
    </w:p>
    <w:p w14:paraId="36B65D78" w14:textId="77777777" w:rsidR="003E1B38" w:rsidRPr="003E1B38" w:rsidRDefault="003E1B38" w:rsidP="003E1B38">
      <w:pPr>
        <w:pStyle w:val="EndNoteBibliography"/>
        <w:ind w:left="720" w:hanging="720"/>
        <w:rPr>
          <w:noProof/>
        </w:rPr>
      </w:pPr>
      <w:r w:rsidRPr="003E1B38">
        <w:rPr>
          <w:noProof/>
        </w:rPr>
        <w:t xml:space="preserve">Hreljac, A. (1993). Preferred and energetically optimal gait transition speeds in human locomotion. </w:t>
      </w:r>
      <w:r w:rsidRPr="003E1B38">
        <w:rPr>
          <w:i/>
          <w:noProof/>
        </w:rPr>
        <w:t>Med Sci Sports Exerc, 25</w:t>
      </w:r>
      <w:r w:rsidRPr="003E1B38">
        <w:rPr>
          <w:noProof/>
        </w:rPr>
        <w:t xml:space="preserve">(10), 1158-1162. </w:t>
      </w:r>
    </w:p>
    <w:p w14:paraId="005D0151" w14:textId="77777777" w:rsidR="003E1B38" w:rsidRPr="003E1B38" w:rsidRDefault="003E1B38" w:rsidP="003E1B38">
      <w:pPr>
        <w:pStyle w:val="EndNoteBibliography"/>
        <w:ind w:left="720" w:hanging="720"/>
        <w:rPr>
          <w:noProof/>
        </w:rPr>
      </w:pPr>
      <w:r w:rsidRPr="003E1B38">
        <w:rPr>
          <w:noProof/>
        </w:rPr>
        <w:t xml:space="preserve">Hreljac, A. (1995). Determinants of the gait transition speed during human locomotion: kinematic factors. </w:t>
      </w:r>
      <w:r w:rsidRPr="003E1B38">
        <w:rPr>
          <w:i/>
          <w:noProof/>
        </w:rPr>
        <w:t>Journal of Biomechanics, 28</w:t>
      </w:r>
      <w:r w:rsidRPr="003E1B38">
        <w:rPr>
          <w:noProof/>
        </w:rPr>
        <w:t xml:space="preserve">(6), 669-677. </w:t>
      </w:r>
    </w:p>
    <w:p w14:paraId="63E09E85" w14:textId="77777777" w:rsidR="003E1B38" w:rsidRPr="003E1B38" w:rsidRDefault="003E1B38" w:rsidP="003E1B38">
      <w:pPr>
        <w:pStyle w:val="EndNoteBibliography"/>
        <w:ind w:left="720" w:hanging="720"/>
        <w:rPr>
          <w:noProof/>
        </w:rPr>
      </w:pPr>
      <w:r w:rsidRPr="003E1B38">
        <w:rPr>
          <w:noProof/>
        </w:rPr>
        <w:t xml:space="preserve">Li, L. (2000). Stability landscapes of walking and running near gait transition speed. </w:t>
      </w:r>
      <w:r w:rsidRPr="003E1B38">
        <w:rPr>
          <w:i/>
          <w:noProof/>
        </w:rPr>
        <w:t>Journal of Applied Biomechanics, 16</w:t>
      </w:r>
      <w:r w:rsidRPr="003E1B38">
        <w:rPr>
          <w:noProof/>
        </w:rPr>
        <w:t>(4), 428-435. doi:10.1123/jab.16.4.428</w:t>
      </w:r>
    </w:p>
    <w:p w14:paraId="0ED84A17" w14:textId="77777777" w:rsidR="003E1B38" w:rsidRPr="003E1B38" w:rsidRDefault="003E1B38" w:rsidP="003E1B38">
      <w:pPr>
        <w:pStyle w:val="EndNoteBibliography"/>
        <w:ind w:left="720" w:hanging="720"/>
        <w:rPr>
          <w:noProof/>
        </w:rPr>
      </w:pPr>
      <w:r w:rsidRPr="003E1B38">
        <w:rPr>
          <w:noProof/>
        </w:rPr>
        <w:t xml:space="preserve">Minetti, A. E., Ardigo, L. P., &amp; Saibene, F. (1994). The transition between walking and running in humans: metabolic and mechanical aspects at different gradients. </w:t>
      </w:r>
      <w:r w:rsidRPr="003E1B38">
        <w:rPr>
          <w:i/>
          <w:noProof/>
        </w:rPr>
        <w:t>Acta Physiologica Scandinavica, 150</w:t>
      </w:r>
      <w:r w:rsidRPr="003E1B38">
        <w:rPr>
          <w:noProof/>
        </w:rPr>
        <w:t xml:space="preserve">, 315-323. </w:t>
      </w:r>
    </w:p>
    <w:p w14:paraId="01491E0C" w14:textId="77777777" w:rsidR="003E1B38" w:rsidRPr="003E1B38" w:rsidRDefault="003E1B38" w:rsidP="003E1B38">
      <w:pPr>
        <w:pStyle w:val="EndNoteBibliography"/>
        <w:ind w:left="720" w:hanging="720"/>
        <w:rPr>
          <w:noProof/>
        </w:rPr>
      </w:pPr>
      <w:r w:rsidRPr="003E1B38">
        <w:rPr>
          <w:noProof/>
        </w:rPr>
        <w:t xml:space="preserve">Must, A., &amp; Anderson, S. E. (2006). Body mass index in children and adolescents: considerations for population-based applications. </w:t>
      </w:r>
      <w:r w:rsidRPr="003E1B38">
        <w:rPr>
          <w:i/>
          <w:noProof/>
        </w:rPr>
        <w:t>International Journal of Obesity, 30</w:t>
      </w:r>
      <w:r w:rsidRPr="003E1B38">
        <w:rPr>
          <w:noProof/>
        </w:rPr>
        <w:t>(4), 590-594. doi:10.1038/sj.ijo.0803300</w:t>
      </w:r>
    </w:p>
    <w:p w14:paraId="76666E13" w14:textId="77777777" w:rsidR="003E1B38" w:rsidRPr="003E1B38" w:rsidRDefault="003E1B38" w:rsidP="003E1B38">
      <w:pPr>
        <w:pStyle w:val="EndNoteBibliography"/>
        <w:ind w:left="720" w:hanging="720"/>
        <w:rPr>
          <w:noProof/>
        </w:rPr>
      </w:pPr>
      <w:r w:rsidRPr="003E1B38">
        <w:rPr>
          <w:noProof/>
        </w:rPr>
        <w:t xml:space="preserve">Noble, B. J., Metz, K. F., Pandolf, K. B., Bell, C. W., Cafarelli, E., &amp; Sime, W. E. (1973). Perceived exertion during walking and running. II. </w:t>
      </w:r>
      <w:r w:rsidRPr="003E1B38">
        <w:rPr>
          <w:i/>
          <w:noProof/>
        </w:rPr>
        <w:t>Med Sci Sports, 5</w:t>
      </w:r>
      <w:r w:rsidRPr="003E1B38">
        <w:rPr>
          <w:noProof/>
        </w:rPr>
        <w:t xml:space="preserve">(2), 116-120. </w:t>
      </w:r>
    </w:p>
    <w:p w14:paraId="5280C26A" w14:textId="77777777" w:rsidR="003E1B38" w:rsidRPr="003E1B38" w:rsidRDefault="003E1B38" w:rsidP="003E1B38">
      <w:pPr>
        <w:pStyle w:val="EndNoteBibliography"/>
        <w:ind w:left="720" w:hanging="720"/>
        <w:rPr>
          <w:noProof/>
        </w:rPr>
      </w:pPr>
      <w:r w:rsidRPr="003E1B38">
        <w:rPr>
          <w:noProof/>
        </w:rPr>
        <w:t xml:space="preserve">Prilutsky, B. I., &amp; Gregor, R. J. (2001). Swing- and support-related muscle actions differentially trigger human walk-run and run-walk transitions. </w:t>
      </w:r>
      <w:r w:rsidRPr="003E1B38">
        <w:rPr>
          <w:i/>
          <w:noProof/>
        </w:rPr>
        <w:t>Journal of Experimental Biology, 204</w:t>
      </w:r>
      <w:r w:rsidRPr="003E1B38">
        <w:rPr>
          <w:noProof/>
        </w:rPr>
        <w:t xml:space="preserve">(Pt 13), 2277-2287. </w:t>
      </w:r>
    </w:p>
    <w:p w14:paraId="656B050F" w14:textId="47410492" w:rsidR="003E1B38" w:rsidRPr="003E1B38" w:rsidRDefault="003E1B38" w:rsidP="003E1B38">
      <w:pPr>
        <w:pStyle w:val="EndNoteBibliography"/>
        <w:ind w:left="720" w:hanging="720"/>
        <w:rPr>
          <w:noProof/>
        </w:rPr>
      </w:pPr>
      <w:r w:rsidRPr="003E1B38">
        <w:rPr>
          <w:noProof/>
        </w:rPr>
        <w:t xml:space="preserve">R Core Team. (2018). R: A language and environment for statistical computing. Vienna, Austria: R Foundation for Statistical Computing. Retrieved from </w:t>
      </w:r>
      <w:hyperlink r:id="rId13" w:history="1">
        <w:r w:rsidRPr="003E1B38">
          <w:rPr>
            <w:rStyle w:val="Hyperlink"/>
            <w:noProof/>
          </w:rPr>
          <w:t>https://www.R-project.org/</w:t>
        </w:r>
      </w:hyperlink>
      <w:r w:rsidRPr="003E1B38">
        <w:rPr>
          <w:noProof/>
        </w:rPr>
        <w:t>.</w:t>
      </w:r>
    </w:p>
    <w:p w14:paraId="0D0C0A80" w14:textId="77777777" w:rsidR="003E1B38" w:rsidRPr="003E1B38" w:rsidRDefault="003E1B38" w:rsidP="003E1B38">
      <w:pPr>
        <w:pStyle w:val="EndNoteBibliography"/>
        <w:ind w:left="720" w:hanging="720"/>
        <w:rPr>
          <w:noProof/>
        </w:rPr>
      </w:pPr>
      <w:r w:rsidRPr="003E1B38">
        <w:rPr>
          <w:noProof/>
        </w:rPr>
        <w:t xml:space="preserve">Ranisavljev, I., Ilic, V., Soldatovic, I., &amp; Stefanovic, D. (2014). The relationship between allometry and preferred transition speed in human locomotion. </w:t>
      </w:r>
      <w:r w:rsidRPr="003E1B38">
        <w:rPr>
          <w:i/>
          <w:noProof/>
        </w:rPr>
        <w:t>Human Movement Science, 34</w:t>
      </w:r>
      <w:r w:rsidRPr="003E1B38">
        <w:rPr>
          <w:noProof/>
        </w:rPr>
        <w:t>, 196-204. doi:10.1016/j.humov.2014.03.002</w:t>
      </w:r>
    </w:p>
    <w:p w14:paraId="3B3A5EB4" w14:textId="77777777" w:rsidR="003E1B38" w:rsidRPr="003E1B38" w:rsidRDefault="003E1B38" w:rsidP="003E1B38">
      <w:pPr>
        <w:pStyle w:val="EndNoteBibliography"/>
        <w:ind w:left="720" w:hanging="720"/>
        <w:rPr>
          <w:noProof/>
        </w:rPr>
      </w:pPr>
      <w:r w:rsidRPr="003E1B38">
        <w:rPr>
          <w:noProof/>
        </w:rPr>
        <w:t xml:space="preserve">Shih, Y., Chen, Y. C., Lee, Y. S., Chan, M. S., &amp; Shiang, T. Y. (2016). Walking beyond preferred transition speed increases muscle activations with a shift from inverted pendulum to spring mass model in lower extremity. </w:t>
      </w:r>
      <w:r w:rsidRPr="003E1B38">
        <w:rPr>
          <w:i/>
          <w:noProof/>
        </w:rPr>
        <w:t>Gait &amp; Posture, 46</w:t>
      </w:r>
      <w:r w:rsidRPr="003E1B38">
        <w:rPr>
          <w:noProof/>
        </w:rPr>
        <w:t>, 5-10. doi:10.1016/j.gaitpost.2016.01.003</w:t>
      </w:r>
    </w:p>
    <w:p w14:paraId="0D2740CD" w14:textId="77777777" w:rsidR="003E1B38" w:rsidRPr="003E1B38" w:rsidRDefault="003E1B38" w:rsidP="003E1B38">
      <w:pPr>
        <w:pStyle w:val="EndNoteBibliography"/>
        <w:ind w:left="720" w:hanging="720"/>
        <w:rPr>
          <w:noProof/>
        </w:rPr>
      </w:pPr>
      <w:r w:rsidRPr="003E1B38">
        <w:rPr>
          <w:noProof/>
        </w:rPr>
        <w:t xml:space="preserve">Tseh, W., Bennett, J., Caputo, J. L., &amp; Morgan, D. W. (2002). Comparison between preferred and energetically optimal transition speeds in adolescents. </w:t>
      </w:r>
      <w:r w:rsidRPr="003E1B38">
        <w:rPr>
          <w:i/>
          <w:noProof/>
        </w:rPr>
        <w:t>European Journal of Applied Physiology, 88</w:t>
      </w:r>
      <w:r w:rsidRPr="003E1B38">
        <w:rPr>
          <w:noProof/>
        </w:rPr>
        <w:t>(1-2), 117-121. doi:10.1007/s00421-002-0698-x</w:t>
      </w:r>
    </w:p>
    <w:p w14:paraId="1D157CAB" w14:textId="77777777" w:rsidR="003E1B38" w:rsidRPr="003E1B38" w:rsidRDefault="003E1B38" w:rsidP="003E1B38">
      <w:pPr>
        <w:pStyle w:val="EndNoteBibliography"/>
        <w:ind w:left="720" w:hanging="720"/>
        <w:rPr>
          <w:noProof/>
        </w:rPr>
      </w:pPr>
      <w:r w:rsidRPr="003E1B38">
        <w:rPr>
          <w:noProof/>
        </w:rPr>
        <w:t xml:space="preserve">Tudor-Locke, C., Schuna, J. M., Jr., Han, H., Aguiar, E. J., Larrivee, S., Hsia, D. S., . . . Johnson, W. D. (2018). Cadence (steps/min) and intensity during ambulation in 6-20 year olds: The CADENCE-Kids study. </w:t>
      </w:r>
      <w:r w:rsidRPr="003E1B38">
        <w:rPr>
          <w:i/>
          <w:noProof/>
        </w:rPr>
        <w:t>International Journal of Behavioural Nutrition and Physical Activity, 15</w:t>
      </w:r>
      <w:r w:rsidRPr="003E1B38">
        <w:rPr>
          <w:noProof/>
        </w:rPr>
        <w:t xml:space="preserve">(20). </w:t>
      </w:r>
    </w:p>
    <w:p w14:paraId="5F397D57" w14:textId="77777777" w:rsidR="003E1B38" w:rsidRPr="003E1B38" w:rsidRDefault="003E1B38" w:rsidP="003E1B38">
      <w:pPr>
        <w:pStyle w:val="EndNoteBibliography"/>
        <w:ind w:left="720" w:hanging="720"/>
        <w:rPr>
          <w:noProof/>
        </w:rPr>
      </w:pPr>
      <w:r w:rsidRPr="003E1B38">
        <w:rPr>
          <w:noProof/>
        </w:rPr>
        <w:t xml:space="preserve">Usherwood, J. R. (2005). Why not walk faster? </w:t>
      </w:r>
      <w:r w:rsidRPr="003E1B38">
        <w:rPr>
          <w:i/>
          <w:noProof/>
        </w:rPr>
        <w:t>Biology Letters, 1</w:t>
      </w:r>
      <w:r w:rsidRPr="003E1B38">
        <w:rPr>
          <w:noProof/>
        </w:rPr>
        <w:t>(3), 338-341. doi:10.1098/rsbl.2005.0312</w:t>
      </w:r>
    </w:p>
    <w:p w14:paraId="45B4E1A1" w14:textId="6FA6B89C" w:rsidR="003E1B38" w:rsidRPr="003E1B38" w:rsidRDefault="003E1B38" w:rsidP="003E1B38">
      <w:pPr>
        <w:pStyle w:val="EndNoteBibliography"/>
        <w:ind w:left="720" w:hanging="720"/>
        <w:rPr>
          <w:noProof/>
        </w:rPr>
      </w:pPr>
      <w:r w:rsidRPr="003E1B38">
        <w:rPr>
          <w:noProof/>
        </w:rPr>
        <w:lastRenderedPageBreak/>
        <w:t xml:space="preserve">Van Buuren, S. (2018). _AGD: Analysis of growth data_ (Version 0.38). CRAN: The Comprehensive R Archive Network. Retrieved from </w:t>
      </w:r>
      <w:hyperlink r:id="rId14" w:history="1">
        <w:r w:rsidRPr="003E1B38">
          <w:rPr>
            <w:rStyle w:val="Hyperlink"/>
            <w:noProof/>
          </w:rPr>
          <w:t>https://CRAN.R-project.org/package=AGD</w:t>
        </w:r>
      </w:hyperlink>
    </w:p>
    <w:p w14:paraId="63331571" w14:textId="4319894B" w:rsidR="009A12CC" w:rsidRPr="00EE0855" w:rsidRDefault="0091635F" w:rsidP="008F1828">
      <w:pPr>
        <w:pStyle w:val="Heading1"/>
        <w:rPr>
          <w:sz w:val="24"/>
          <w:szCs w:val="24"/>
        </w:rPr>
      </w:pPr>
      <w:r w:rsidRPr="00EE0855">
        <w:rPr>
          <w:sz w:val="24"/>
          <w:szCs w:val="24"/>
        </w:rPr>
        <w:fldChar w:fldCharType="end"/>
      </w:r>
    </w:p>
    <w:sectPr w:rsidR="009A12CC" w:rsidRPr="00EE0855" w:rsidSect="00BB30EE">
      <w:footerReference w:type="even" r:id="rId15"/>
      <w:footerReference w:type="default" r:id="rId16"/>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Scott W Ducharme" w:date="2018-10-05T10:51:00Z" w:initials="SWD">
    <w:p w14:paraId="7169495F" w14:textId="3310922F" w:rsidR="003032EF" w:rsidRDefault="003032EF">
      <w:pPr>
        <w:pStyle w:val="CommentText"/>
      </w:pPr>
      <w:r>
        <w:rPr>
          <w:rStyle w:val="CommentReference"/>
        </w:rPr>
        <w:annotationRef/>
      </w:r>
      <w:r>
        <w:t>We might need to find a way to break this apart a bit by age or age groups, similar to Cadence Kids paper. The problem is that these averages don’t correspond with any particular age/group/etc.</w:t>
      </w:r>
    </w:p>
  </w:comment>
  <w:comment w:id="21" w:author="Jim Pleuss" w:date="2018-10-19T13:12:00Z" w:initials="JP">
    <w:p w14:paraId="5B1C7CB2" w14:textId="0378DA4F" w:rsidR="003032EF" w:rsidRDefault="003032EF">
      <w:pPr>
        <w:pStyle w:val="CommentText"/>
      </w:pPr>
      <w:r>
        <w:rPr>
          <w:rStyle w:val="CommentReference"/>
        </w:rPr>
        <w:annotationRef/>
      </w:r>
      <w:r>
        <w:t>If you provide us how you want it broken down, we can get these intervals</w:t>
      </w:r>
    </w:p>
  </w:comment>
  <w:comment w:id="22" w:author="Scott W Ducharme" w:date="2018-10-25T12:22:00Z" w:initials="SWD">
    <w:p w14:paraId="41B9C31D" w14:textId="57B01CAE" w:rsidR="003032EF" w:rsidRDefault="003032EF">
      <w:pPr>
        <w:pStyle w:val="CommentText"/>
      </w:pPr>
      <w:r>
        <w:rPr>
          <w:rStyle w:val="CommentReference"/>
        </w:rPr>
        <w:annotationRef/>
      </w:r>
      <w:r>
        <w:t>Elroy, any thoughts? Break into age clusters like in Cadence-Kids? We could also just have a row for each age and a table with 15 rows</w:t>
      </w:r>
    </w:p>
  </w:comment>
  <w:comment w:id="23" w:author="Elroy Aguiar" w:date="2018-11-13T15:40:00Z" w:initials="EA">
    <w:p w14:paraId="05BD0E5B" w14:textId="77777777" w:rsidR="003032EF" w:rsidRDefault="003032EF">
      <w:pPr>
        <w:pStyle w:val="CommentText"/>
      </w:pPr>
      <w:r>
        <w:rPr>
          <w:rStyle w:val="CommentReference"/>
        </w:rPr>
        <w:annotationRef/>
      </w:r>
      <w:r>
        <w:t xml:space="preserve">I think it’s ok to break down in the same age group as Cadence-Kids. I would also transpose the table, have groups as columns, and variables as rows. More common to present the data in that way. </w:t>
      </w:r>
    </w:p>
    <w:p w14:paraId="65675C7B" w14:textId="77777777" w:rsidR="003032EF" w:rsidRDefault="003032EF">
      <w:pPr>
        <w:pStyle w:val="CommentText"/>
      </w:pPr>
    </w:p>
    <w:p w14:paraId="7BA5784B" w14:textId="7D2D884D" w:rsidR="003032EF" w:rsidRDefault="003032EF">
      <w:pPr>
        <w:pStyle w:val="CommentText"/>
      </w:pPr>
      <w:r>
        <w:t>I would also add values for all of the variables that were used in the modes, e.g., height, leg length etc.</w:t>
      </w:r>
    </w:p>
  </w:comment>
  <w:comment w:id="24" w:author="Scott W Ducharme" w:date="2018-12-04T12:18:00Z" w:initials="SWD">
    <w:p w14:paraId="316C04F1" w14:textId="6D73EE95" w:rsidR="003032EF" w:rsidRDefault="003032EF">
      <w:pPr>
        <w:pStyle w:val="CommentText"/>
      </w:pPr>
      <w:r>
        <w:rPr>
          <w:rStyle w:val="CommentReference"/>
        </w:rPr>
        <w:annotationRef/>
      </w:r>
      <w:r>
        <w:t xml:space="preserve">Dusty, Jim, the age groups in Cadence-Kids were: 6-8, 9-11, 12-14, 15-17, 18-20. In terms of what Elroy said about having ages as columns, this is table 2 from cadence kids: </w:t>
      </w:r>
      <w:r>
        <w:rPr>
          <w:noProof/>
        </w:rPr>
        <w:drawing>
          <wp:inline distT="0" distB="0" distL="0" distR="0" wp14:anchorId="75A03C66" wp14:editId="48AF59E1">
            <wp:extent cx="5943600" cy="1617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d_kids_table2.png"/>
                    <pic:cNvPicPr/>
                  </pic:nvPicPr>
                  <pic:blipFill>
                    <a:blip r:embed="rId1">
                      <a:extLst>
                        <a:ext uri="{28A0092B-C50C-407E-A947-70E740481C1C}">
                          <a14:useLocalDpi xmlns:a14="http://schemas.microsoft.com/office/drawing/2010/main" val="0"/>
                        </a:ext>
                      </a:extLst>
                    </a:blip>
                    <a:stretch>
                      <a:fillRect/>
                    </a:stretch>
                  </pic:blipFill>
                  <pic:spPr>
                    <a:xfrm>
                      <a:off x="0" y="0"/>
                      <a:ext cx="5943600" cy="1617980"/>
                    </a:xfrm>
                    <a:prstGeom prst="rect">
                      <a:avLst/>
                    </a:prstGeom>
                  </pic:spPr>
                </pic:pic>
              </a:graphicData>
            </a:graphic>
          </wp:inline>
        </w:drawing>
      </w:r>
    </w:p>
  </w:comment>
  <w:comment w:id="25" w:author="DoD_Admin" w:date="2019-04-19T08:28:00Z" w:initials="D">
    <w:p w14:paraId="4A76D289" w14:textId="7D828FD3" w:rsidR="003032EF" w:rsidRDefault="003032EF">
      <w:pPr>
        <w:pStyle w:val="CommentText"/>
      </w:pPr>
      <w:r>
        <w:rPr>
          <w:rStyle w:val="CommentReference"/>
        </w:rPr>
        <w:annotationRef/>
      </w:r>
      <w:r>
        <w:t>Hopefully this is closer to what you are looking for.</w:t>
      </w:r>
    </w:p>
  </w:comment>
  <w:comment w:id="32" w:author="Scott W Ducharme" w:date="2018-12-04T12:23:00Z" w:initials="SWD">
    <w:p w14:paraId="68717E48" w14:textId="58513A65" w:rsidR="003032EF" w:rsidRDefault="003032EF">
      <w:pPr>
        <w:pStyle w:val="CommentText"/>
      </w:pPr>
      <w:r>
        <w:rPr>
          <w:rStyle w:val="CommentReference"/>
        </w:rPr>
        <w:annotationRef/>
      </w:r>
      <w:r>
        <w:t xml:space="preserve">Dusty, Jim, FYI after discussion with Elroy, we didn’t </w:t>
      </w:r>
      <w:proofErr w:type="gramStart"/>
      <w:r>
        <w:t>actually report</w:t>
      </w:r>
      <w:proofErr w:type="gramEnd"/>
      <w:r>
        <w:t xml:space="preserve"> anything related to VO2, so we’ve removed those values from this table.</w:t>
      </w:r>
    </w:p>
  </w:comment>
  <w:comment w:id="39" w:author="Scott W Ducharme" w:date="2018-10-04T12:52:00Z" w:initials="SWD">
    <w:p w14:paraId="47F80BF6" w14:textId="4F98021D" w:rsidR="003032EF" w:rsidRDefault="003032EF">
      <w:pPr>
        <w:pStyle w:val="CommentText"/>
      </w:pPr>
      <w:r>
        <w:rPr>
          <w:rStyle w:val="CommentReference"/>
        </w:rPr>
        <w:annotationRef/>
      </w:r>
      <w:r>
        <w:t>Can we discuss here how well the model performed? I realize the app provides PIs, but are there ways here to show that this is a good model fit?</w:t>
      </w:r>
    </w:p>
  </w:comment>
  <w:comment w:id="40" w:author="Jim Pleuss" w:date="2018-10-19T13:14:00Z" w:initials="JP">
    <w:p w14:paraId="2D63409E" w14:textId="75938D67" w:rsidR="003032EF" w:rsidRDefault="003032EF">
      <w:pPr>
        <w:pStyle w:val="CommentText"/>
      </w:pPr>
      <w:r>
        <w:rPr>
          <w:rStyle w:val="CommentReference"/>
        </w:rPr>
        <w:annotationRef/>
      </w:r>
      <w:r>
        <w:t>We can provide metrics like AIC/BIC and things such as RSE or MSE, but I don’t know how meaningful these things are if you are not comparing it to other models.  I think something very meaningful would be cross validation error, however, we shied away from doing CV because the sample size is relatively small.  This would make our test set RSE/MSE vary quite a bit.  We are happy to provide it, however, if you agree that something like this is useful?</w:t>
      </w:r>
    </w:p>
  </w:comment>
  <w:comment w:id="41" w:author="Scott W Ducharme" w:date="2018-10-25T12:25:00Z" w:initials="SWD">
    <w:p w14:paraId="2EA7ECC8" w14:textId="460E174C" w:rsidR="003032EF" w:rsidRDefault="003032EF">
      <w:pPr>
        <w:pStyle w:val="CommentText"/>
      </w:pPr>
      <w:r>
        <w:rPr>
          <w:rStyle w:val="CommentReference"/>
        </w:rPr>
        <w:annotationRef/>
      </w:r>
      <w:r>
        <w:t>Elroy what do you think? Can we do without reporting how well the model performed? Or throw in highly variable CV results?</w:t>
      </w:r>
    </w:p>
  </w:comment>
  <w:comment w:id="42" w:author="Elroy Aguiar" w:date="2018-11-13T15:48:00Z" w:initials="EA">
    <w:p w14:paraId="4D95B70F" w14:textId="74AE1378" w:rsidR="003032EF" w:rsidRDefault="003032EF">
      <w:pPr>
        <w:pStyle w:val="CommentText"/>
      </w:pPr>
      <w:r>
        <w:rPr>
          <w:rStyle w:val="CommentReference"/>
        </w:rPr>
        <w:annotationRef/>
      </w:r>
      <w:r>
        <w:t xml:space="preserve">What if we do leave-one-out or k-fold cross validation? That way we don’t need to split the data into training and testing samples. </w:t>
      </w:r>
    </w:p>
  </w:comment>
  <w:comment w:id="43" w:author="Scott W Ducharme" w:date="2018-12-04T12:33:00Z" w:initials="SWD">
    <w:p w14:paraId="0E8F6642" w14:textId="7BC7EC00" w:rsidR="003032EF" w:rsidRDefault="003032EF">
      <w:pPr>
        <w:pStyle w:val="CommentText"/>
      </w:pPr>
      <w:r>
        <w:rPr>
          <w:rStyle w:val="CommentReference"/>
        </w:rPr>
        <w:annotationRef/>
      </w:r>
      <w:r>
        <w:t xml:space="preserve">Dusty, Jim, we’ll rely on your expertise and input here </w:t>
      </w:r>
      <w:r>
        <w:sym w:font="Wingdings" w:char="F04A"/>
      </w:r>
    </w:p>
  </w:comment>
  <w:comment w:id="93" w:author="DoD_Admin" w:date="2019-04-19T13:18:00Z" w:initials="D">
    <w:p w14:paraId="5F0DA198" w14:textId="04567AE5" w:rsidR="009F6FBA" w:rsidRDefault="009F6FBA">
      <w:pPr>
        <w:pStyle w:val="CommentText"/>
      </w:pPr>
      <w:r>
        <w:rPr>
          <w:rStyle w:val="CommentReference"/>
        </w:rPr>
        <w:annotationRef/>
      </w:r>
      <w:r>
        <w:t>Do we need to explain this further?</w:t>
      </w:r>
    </w:p>
  </w:comment>
  <w:comment w:id="103" w:author="DoD_Admin" w:date="2019-04-19T13:21:00Z" w:initials="D">
    <w:p w14:paraId="48884883" w14:textId="10A39FA8" w:rsidR="009F6FBA" w:rsidRDefault="009F6FBA">
      <w:pPr>
        <w:pStyle w:val="CommentText"/>
      </w:pPr>
      <w:r>
        <w:rPr>
          <w:rStyle w:val="CommentReference"/>
        </w:rPr>
        <w:annotationRef/>
      </w:r>
      <w:r>
        <w:t xml:space="preserve">This model does not do very well (or at least is limited) in predicting a transition cadence from running.  This is because that primarily deals with walking cadence instead of running and our model weights those evenly.  </w:t>
      </w:r>
    </w:p>
  </w:comment>
  <w:comment w:id="128" w:author="DoD_Admin" w:date="2019-04-19T13:27:00Z" w:initials="D">
    <w:p w14:paraId="7E238143" w14:textId="6AE74514" w:rsidR="009F6FBA" w:rsidRDefault="009F6FBA">
      <w:pPr>
        <w:pStyle w:val="CommentText"/>
      </w:pPr>
      <w:r>
        <w:rPr>
          <w:rStyle w:val="CommentReference"/>
        </w:rPr>
        <w:annotationRef/>
      </w:r>
      <w:r>
        <w:t>Perhaps we can leave this out because we went in a very different direction with logistic regression.</w:t>
      </w:r>
    </w:p>
  </w:comment>
  <w:comment w:id="141" w:author="Elroy Aguiar" w:date="2018-11-13T15:53:00Z" w:initials="EA">
    <w:p w14:paraId="69593781" w14:textId="77777777" w:rsidR="003032EF" w:rsidRDefault="003032EF">
      <w:pPr>
        <w:pStyle w:val="CommentText"/>
      </w:pPr>
      <w:r>
        <w:rPr>
          <w:rStyle w:val="CommentReference"/>
        </w:rPr>
        <w:annotationRef/>
      </w:r>
      <w:r>
        <w:t xml:space="preserve">See my earlier comment from intro re hypothesis, I think our original hypothesis would have included other variables also. </w:t>
      </w:r>
    </w:p>
    <w:p w14:paraId="5D9DEA2B" w14:textId="77777777" w:rsidR="003032EF" w:rsidRDefault="003032EF">
      <w:pPr>
        <w:pStyle w:val="CommentText"/>
      </w:pPr>
    </w:p>
    <w:p w14:paraId="38575334" w14:textId="3CA998DD" w:rsidR="003032EF" w:rsidRDefault="003032EF">
      <w:pPr>
        <w:pStyle w:val="CommentText"/>
        <w:rPr>
          <w:sz w:val="24"/>
          <w:szCs w:val="24"/>
        </w:rPr>
      </w:pPr>
      <w:r>
        <w:t xml:space="preserve">Also, the best model ultimately had more than just cadence and leg. Can we report what the base model accuracy/error was using cadence alone, cadence + leg length, then cadence + best </w:t>
      </w:r>
      <w:r w:rsidRPr="00830C32">
        <w:rPr>
          <w:sz w:val="24"/>
          <w:szCs w:val="24"/>
        </w:rPr>
        <w:t>subset of factors</w:t>
      </w:r>
      <w:r>
        <w:rPr>
          <w:sz w:val="24"/>
          <w:szCs w:val="24"/>
        </w:rPr>
        <w:t>?</w:t>
      </w:r>
    </w:p>
    <w:p w14:paraId="5320C5E8" w14:textId="5CB5B8BC" w:rsidR="003032EF" w:rsidRDefault="003032EF">
      <w:pPr>
        <w:pStyle w:val="CommentText"/>
      </w:pPr>
    </w:p>
    <w:p w14:paraId="1449584E" w14:textId="4033BD26" w:rsidR="003032EF" w:rsidRDefault="003032EF">
      <w:pPr>
        <w:pStyle w:val="CommentText"/>
      </w:pPr>
      <w:r>
        <w:t>Depending on how similar/different they are, we can then say for practical purpose, go with the base model, or use the more complex (but still practical) method.</w:t>
      </w:r>
    </w:p>
  </w:comment>
  <w:comment w:id="142" w:author="Elroy Aguiar" w:date="2018-11-13T16:07:00Z" w:initials="EA">
    <w:p w14:paraId="3C324C2F" w14:textId="3647AF86" w:rsidR="003032EF" w:rsidRDefault="003032EF">
      <w:pPr>
        <w:pStyle w:val="CommentText"/>
      </w:pPr>
      <w:r>
        <w:rPr>
          <w:rStyle w:val="CommentReference"/>
        </w:rPr>
        <w:annotationRef/>
      </w:r>
      <w:r>
        <w:t>Can we provide the range of cadences? From Table 1. Use ~ to indicate these are approximations with some error. Just need to give the reader a ball park figure so they know what to expect. Compare and contrast later to the 140 steps/min value.</w:t>
      </w:r>
    </w:p>
  </w:comment>
  <w:comment w:id="143" w:author="Elroy Aguiar" w:date="2018-11-13T16:05:00Z" w:initials="EA">
    <w:p w14:paraId="1DE4A796" w14:textId="0430366E" w:rsidR="003032EF" w:rsidRDefault="003032EF">
      <w:pPr>
        <w:pStyle w:val="CommentText"/>
      </w:pPr>
      <w:r>
        <w:rPr>
          <w:rStyle w:val="CommentReference"/>
        </w:rPr>
        <w:annotationRef/>
      </w:r>
      <w:r>
        <w:t>Can we provide the range of cadences? From Table 1. Use ~ to indicate these are approximations with some error. Just need to give the reader a ball park figure so they know what to expect</w:t>
      </w:r>
    </w:p>
  </w:comment>
  <w:comment w:id="144" w:author="Scott W Ducharme" w:date="2018-12-04T12:38:00Z" w:initials="SWD">
    <w:p w14:paraId="0960E4E9" w14:textId="7426E627" w:rsidR="003032EF" w:rsidRDefault="003032EF">
      <w:pPr>
        <w:pStyle w:val="CommentText"/>
      </w:pPr>
      <w:r>
        <w:rPr>
          <w:rStyle w:val="CommentReference"/>
        </w:rPr>
        <w:annotationRef/>
      </w:r>
      <w:r>
        <w:t>Will ask Catrine about who else to include and for what contributions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69495F" w15:done="0"/>
  <w15:commentEx w15:paraId="5B1C7CB2" w15:paraIdParent="7169495F" w15:done="0"/>
  <w15:commentEx w15:paraId="41B9C31D" w15:paraIdParent="7169495F" w15:done="0"/>
  <w15:commentEx w15:paraId="7BA5784B" w15:paraIdParent="7169495F" w15:done="0"/>
  <w15:commentEx w15:paraId="316C04F1" w15:paraIdParent="7169495F" w15:done="0"/>
  <w15:commentEx w15:paraId="4A76D289" w15:paraIdParent="7169495F" w15:done="0"/>
  <w15:commentEx w15:paraId="68717E48" w15:done="0"/>
  <w15:commentEx w15:paraId="47F80BF6" w15:done="0"/>
  <w15:commentEx w15:paraId="2D63409E" w15:paraIdParent="47F80BF6" w15:done="0"/>
  <w15:commentEx w15:paraId="2EA7ECC8" w15:paraIdParent="47F80BF6" w15:done="0"/>
  <w15:commentEx w15:paraId="4D95B70F" w15:paraIdParent="47F80BF6" w15:done="0"/>
  <w15:commentEx w15:paraId="0E8F6642" w15:paraIdParent="47F80BF6" w15:done="0"/>
  <w15:commentEx w15:paraId="5F0DA198" w15:done="0"/>
  <w15:commentEx w15:paraId="48884883" w15:done="0"/>
  <w15:commentEx w15:paraId="7E238143" w15:done="0"/>
  <w15:commentEx w15:paraId="1449584E" w15:done="0"/>
  <w15:commentEx w15:paraId="3C324C2F" w15:done="0"/>
  <w15:commentEx w15:paraId="1DE4A796" w15:done="0"/>
  <w15:commentEx w15:paraId="0960E4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69495F" w16cid:durableId="1F61C0A2"/>
  <w16cid:commentId w16cid:paraId="5B1C7CB2" w16cid:durableId="1F7C3265"/>
  <w16cid:commentId w16cid:paraId="41B9C31D" w16cid:durableId="1F7C33F1"/>
  <w16cid:commentId w16cid:paraId="7BA5784B" w16cid:durableId="1F956EED"/>
  <w16cid:commentId w16cid:paraId="316C04F1" w16cid:durableId="1FB0EF2C"/>
  <w16cid:commentId w16cid:paraId="4A76D289" w16cid:durableId="20640528"/>
  <w16cid:commentId w16cid:paraId="68717E48" w16cid:durableId="1FB0F04D"/>
  <w16cid:commentId w16cid:paraId="47F80BF6" w16cid:durableId="1F608B9D"/>
  <w16cid:commentId w16cid:paraId="2D63409E" w16cid:durableId="1F7C326C"/>
  <w16cid:commentId w16cid:paraId="2EA7ECC8" w16cid:durableId="1F7C349C"/>
  <w16cid:commentId w16cid:paraId="4D95B70F" w16cid:durableId="1F9570DE"/>
  <w16cid:commentId w16cid:paraId="0E8F6642" w16cid:durableId="1FB0F299"/>
  <w16cid:commentId w16cid:paraId="5F0DA198" w16cid:durableId="20644940"/>
  <w16cid:commentId w16cid:paraId="48884883" w16cid:durableId="206449E5"/>
  <w16cid:commentId w16cid:paraId="7E238143" w16cid:durableId="20644B32"/>
  <w16cid:commentId w16cid:paraId="1449584E" w16cid:durableId="1F9571ED"/>
  <w16cid:commentId w16cid:paraId="3C324C2F" w16cid:durableId="1F957555"/>
  <w16cid:commentId w16cid:paraId="1DE4A796" w16cid:durableId="1F9574C3"/>
  <w16cid:commentId w16cid:paraId="0960E4E9" w16cid:durableId="1FB0F3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43C29" w14:textId="77777777" w:rsidR="006D620A" w:rsidRDefault="006D620A" w:rsidP="00BB30EE">
      <w:pPr>
        <w:spacing w:line="240" w:lineRule="auto"/>
      </w:pPr>
      <w:r>
        <w:separator/>
      </w:r>
    </w:p>
  </w:endnote>
  <w:endnote w:type="continuationSeparator" w:id="0">
    <w:p w14:paraId="1DFF1970" w14:textId="77777777" w:rsidR="006D620A" w:rsidRDefault="006D620A" w:rsidP="00BB3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5746186"/>
      <w:docPartObj>
        <w:docPartGallery w:val="Page Numbers (Bottom of Page)"/>
        <w:docPartUnique/>
      </w:docPartObj>
    </w:sdtPr>
    <w:sdtContent>
      <w:p w14:paraId="7F2B885C" w14:textId="616B62F5" w:rsidR="003032EF" w:rsidRDefault="003032EF" w:rsidP="00902F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E0E12E" w14:textId="77777777" w:rsidR="003032EF" w:rsidRDefault="003032EF" w:rsidP="00BB30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4704997"/>
      <w:docPartObj>
        <w:docPartGallery w:val="Page Numbers (Bottom of Page)"/>
        <w:docPartUnique/>
      </w:docPartObj>
    </w:sdtPr>
    <w:sdtContent>
      <w:p w14:paraId="5C60B85B" w14:textId="7D112A3F" w:rsidR="003032EF" w:rsidRDefault="003032EF" w:rsidP="00902F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3C2E6EE2" w14:textId="77777777" w:rsidR="003032EF" w:rsidRDefault="003032EF" w:rsidP="00BB30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08AC3" w14:textId="77777777" w:rsidR="006D620A" w:rsidRDefault="006D620A" w:rsidP="00BB30EE">
      <w:pPr>
        <w:spacing w:line="240" w:lineRule="auto"/>
      </w:pPr>
      <w:r>
        <w:separator/>
      </w:r>
    </w:p>
  </w:footnote>
  <w:footnote w:type="continuationSeparator" w:id="0">
    <w:p w14:paraId="1A06B75B" w14:textId="77777777" w:rsidR="006D620A" w:rsidRDefault="006D620A" w:rsidP="00BB30EE">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D_Admin">
    <w15:presenceInfo w15:providerId="None" w15:userId="DoD_Admin"/>
  </w15:person>
  <w15:person w15:author="Jim Pleuss">
    <w15:presenceInfo w15:providerId="None" w15:userId="Jim Pleuss"/>
  </w15:person>
  <w15:person w15:author="Elroy Aguiar">
    <w15:presenceInfo w15:providerId="None" w15:userId="Elroy Agui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r5wswtfoa090betespprtz5vdwr0tt5222t&quot;&gt;My EndNote Library&lt;record-ids&gt;&lt;item&gt;921&lt;/item&gt;&lt;item&gt;923&lt;/item&gt;&lt;item&gt;976&lt;/item&gt;&lt;item&gt;990&lt;/item&gt;&lt;item&gt;1146&lt;/item&gt;&lt;item&gt;1298&lt;/item&gt;&lt;item&gt;1300&lt;/item&gt;&lt;item&gt;1308&lt;/item&gt;&lt;item&gt;1309&lt;/item&gt;&lt;item&gt;1311&lt;/item&gt;&lt;item&gt;1335&lt;/item&gt;&lt;item&gt;1337&lt;/item&gt;&lt;item&gt;1339&lt;/item&gt;&lt;item&gt;1340&lt;/item&gt;&lt;item&gt;1344&lt;/item&gt;&lt;item&gt;1347&lt;/item&gt;&lt;item&gt;1376&lt;/item&gt;&lt;item&gt;1382&lt;/item&gt;&lt;item&gt;1383&lt;/item&gt;&lt;/record-ids&gt;&lt;/item&gt;&lt;/Libraries&gt;"/>
  </w:docVars>
  <w:rsids>
    <w:rsidRoot w:val="002D6557"/>
    <w:rsid w:val="00007478"/>
    <w:rsid w:val="0001168E"/>
    <w:rsid w:val="00011842"/>
    <w:rsid w:val="00014516"/>
    <w:rsid w:val="00020E2C"/>
    <w:rsid w:val="000367BA"/>
    <w:rsid w:val="00050914"/>
    <w:rsid w:val="00055AD1"/>
    <w:rsid w:val="00057683"/>
    <w:rsid w:val="000600C6"/>
    <w:rsid w:val="00060BCB"/>
    <w:rsid w:val="00073503"/>
    <w:rsid w:val="0007780C"/>
    <w:rsid w:val="00080FCA"/>
    <w:rsid w:val="0008525D"/>
    <w:rsid w:val="00093E27"/>
    <w:rsid w:val="00096DF6"/>
    <w:rsid w:val="000A1797"/>
    <w:rsid w:val="000A187D"/>
    <w:rsid w:val="000B3DCE"/>
    <w:rsid w:val="000C787E"/>
    <w:rsid w:val="000C7C4E"/>
    <w:rsid w:val="000E0E41"/>
    <w:rsid w:val="000F4DA2"/>
    <w:rsid w:val="00100763"/>
    <w:rsid w:val="00133E2A"/>
    <w:rsid w:val="00135748"/>
    <w:rsid w:val="00141876"/>
    <w:rsid w:val="00142B6E"/>
    <w:rsid w:val="0014511F"/>
    <w:rsid w:val="001501EF"/>
    <w:rsid w:val="001529D9"/>
    <w:rsid w:val="001608F7"/>
    <w:rsid w:val="001619B0"/>
    <w:rsid w:val="00166A54"/>
    <w:rsid w:val="001C4BAA"/>
    <w:rsid w:val="001C7290"/>
    <w:rsid w:val="001D5761"/>
    <w:rsid w:val="001F6253"/>
    <w:rsid w:val="001F6A0D"/>
    <w:rsid w:val="00204F8B"/>
    <w:rsid w:val="00207719"/>
    <w:rsid w:val="002111D7"/>
    <w:rsid w:val="00217482"/>
    <w:rsid w:val="00217A1F"/>
    <w:rsid w:val="00221217"/>
    <w:rsid w:val="0022492E"/>
    <w:rsid w:val="002334D8"/>
    <w:rsid w:val="002337A7"/>
    <w:rsid w:val="002441B6"/>
    <w:rsid w:val="00282064"/>
    <w:rsid w:val="00284BDB"/>
    <w:rsid w:val="002959E1"/>
    <w:rsid w:val="00296EE9"/>
    <w:rsid w:val="002A2319"/>
    <w:rsid w:val="002A3266"/>
    <w:rsid w:val="002A4125"/>
    <w:rsid w:val="002A4A3F"/>
    <w:rsid w:val="002C0A09"/>
    <w:rsid w:val="002D2787"/>
    <w:rsid w:val="002D6557"/>
    <w:rsid w:val="002D70B3"/>
    <w:rsid w:val="002D7196"/>
    <w:rsid w:val="002E548A"/>
    <w:rsid w:val="002E7E30"/>
    <w:rsid w:val="002F6621"/>
    <w:rsid w:val="003032EF"/>
    <w:rsid w:val="003201B2"/>
    <w:rsid w:val="00320907"/>
    <w:rsid w:val="0033276E"/>
    <w:rsid w:val="0033699F"/>
    <w:rsid w:val="00344BCE"/>
    <w:rsid w:val="00354F2C"/>
    <w:rsid w:val="003607E2"/>
    <w:rsid w:val="00360837"/>
    <w:rsid w:val="00375B85"/>
    <w:rsid w:val="003812F2"/>
    <w:rsid w:val="003870F2"/>
    <w:rsid w:val="00390496"/>
    <w:rsid w:val="00392510"/>
    <w:rsid w:val="003A4576"/>
    <w:rsid w:val="003A56BC"/>
    <w:rsid w:val="003B2616"/>
    <w:rsid w:val="003B34AC"/>
    <w:rsid w:val="003D3406"/>
    <w:rsid w:val="003D37A0"/>
    <w:rsid w:val="003D7753"/>
    <w:rsid w:val="003E0958"/>
    <w:rsid w:val="003E0F8E"/>
    <w:rsid w:val="003E1B38"/>
    <w:rsid w:val="003E2EBE"/>
    <w:rsid w:val="003E5BF4"/>
    <w:rsid w:val="003F5D97"/>
    <w:rsid w:val="004059A7"/>
    <w:rsid w:val="004109BE"/>
    <w:rsid w:val="00420449"/>
    <w:rsid w:val="00427F1A"/>
    <w:rsid w:val="004305A7"/>
    <w:rsid w:val="00445137"/>
    <w:rsid w:val="00445EFB"/>
    <w:rsid w:val="00484661"/>
    <w:rsid w:val="00490B21"/>
    <w:rsid w:val="004A10FB"/>
    <w:rsid w:val="004A1B83"/>
    <w:rsid w:val="004A68B5"/>
    <w:rsid w:val="004A6D9B"/>
    <w:rsid w:val="004B1D3C"/>
    <w:rsid w:val="004C5699"/>
    <w:rsid w:val="004D2835"/>
    <w:rsid w:val="004F731A"/>
    <w:rsid w:val="0050778A"/>
    <w:rsid w:val="00507EEE"/>
    <w:rsid w:val="00510A9A"/>
    <w:rsid w:val="00511D3B"/>
    <w:rsid w:val="00512A53"/>
    <w:rsid w:val="00516A71"/>
    <w:rsid w:val="00522B04"/>
    <w:rsid w:val="0052499B"/>
    <w:rsid w:val="00525B87"/>
    <w:rsid w:val="005264C4"/>
    <w:rsid w:val="00536DFB"/>
    <w:rsid w:val="00541BDB"/>
    <w:rsid w:val="0054211A"/>
    <w:rsid w:val="00546E0E"/>
    <w:rsid w:val="00547826"/>
    <w:rsid w:val="005542B8"/>
    <w:rsid w:val="005549A4"/>
    <w:rsid w:val="00555E18"/>
    <w:rsid w:val="00563AF9"/>
    <w:rsid w:val="0057433E"/>
    <w:rsid w:val="00586226"/>
    <w:rsid w:val="00587BF6"/>
    <w:rsid w:val="0059240C"/>
    <w:rsid w:val="00594ACC"/>
    <w:rsid w:val="005A0ECB"/>
    <w:rsid w:val="005A3C8F"/>
    <w:rsid w:val="005B20D4"/>
    <w:rsid w:val="005B25DF"/>
    <w:rsid w:val="005B27F5"/>
    <w:rsid w:val="005E73A4"/>
    <w:rsid w:val="005F0103"/>
    <w:rsid w:val="005F064A"/>
    <w:rsid w:val="005F2152"/>
    <w:rsid w:val="005F2A5A"/>
    <w:rsid w:val="005F4AE0"/>
    <w:rsid w:val="006026CF"/>
    <w:rsid w:val="00605672"/>
    <w:rsid w:val="0060793F"/>
    <w:rsid w:val="00611F45"/>
    <w:rsid w:val="00612028"/>
    <w:rsid w:val="00630E89"/>
    <w:rsid w:val="00634EE2"/>
    <w:rsid w:val="00645022"/>
    <w:rsid w:val="00661AA2"/>
    <w:rsid w:val="00666113"/>
    <w:rsid w:val="00667E0A"/>
    <w:rsid w:val="00671043"/>
    <w:rsid w:val="006745BC"/>
    <w:rsid w:val="00676B65"/>
    <w:rsid w:val="00677FA5"/>
    <w:rsid w:val="00682150"/>
    <w:rsid w:val="00693A38"/>
    <w:rsid w:val="006A1E75"/>
    <w:rsid w:val="006A7F53"/>
    <w:rsid w:val="006B169D"/>
    <w:rsid w:val="006B1B8D"/>
    <w:rsid w:val="006B20D1"/>
    <w:rsid w:val="006B2D12"/>
    <w:rsid w:val="006B6E6A"/>
    <w:rsid w:val="006B708D"/>
    <w:rsid w:val="006C565E"/>
    <w:rsid w:val="006D5EF8"/>
    <w:rsid w:val="006D620A"/>
    <w:rsid w:val="006E3EFB"/>
    <w:rsid w:val="006E7CEF"/>
    <w:rsid w:val="006F54A1"/>
    <w:rsid w:val="006F676C"/>
    <w:rsid w:val="00705870"/>
    <w:rsid w:val="007138FC"/>
    <w:rsid w:val="00714BEF"/>
    <w:rsid w:val="00714FA3"/>
    <w:rsid w:val="00722A0F"/>
    <w:rsid w:val="00723A20"/>
    <w:rsid w:val="00725C2B"/>
    <w:rsid w:val="007469C5"/>
    <w:rsid w:val="00752322"/>
    <w:rsid w:val="007550E4"/>
    <w:rsid w:val="00763509"/>
    <w:rsid w:val="0076357B"/>
    <w:rsid w:val="0076421D"/>
    <w:rsid w:val="0076687A"/>
    <w:rsid w:val="00772E39"/>
    <w:rsid w:val="00781704"/>
    <w:rsid w:val="00784AA0"/>
    <w:rsid w:val="00786C71"/>
    <w:rsid w:val="00787A73"/>
    <w:rsid w:val="00791429"/>
    <w:rsid w:val="0079149A"/>
    <w:rsid w:val="007A56AA"/>
    <w:rsid w:val="007A64F7"/>
    <w:rsid w:val="007B04F3"/>
    <w:rsid w:val="007B6D3A"/>
    <w:rsid w:val="007D5697"/>
    <w:rsid w:val="00800CDB"/>
    <w:rsid w:val="008055A6"/>
    <w:rsid w:val="0081247B"/>
    <w:rsid w:val="00830C32"/>
    <w:rsid w:val="00832955"/>
    <w:rsid w:val="0084326D"/>
    <w:rsid w:val="00847F17"/>
    <w:rsid w:val="00850CAB"/>
    <w:rsid w:val="00850DC4"/>
    <w:rsid w:val="00862CDB"/>
    <w:rsid w:val="008646BF"/>
    <w:rsid w:val="00865545"/>
    <w:rsid w:val="008665B7"/>
    <w:rsid w:val="008756C8"/>
    <w:rsid w:val="008819EE"/>
    <w:rsid w:val="00884B05"/>
    <w:rsid w:val="00885531"/>
    <w:rsid w:val="00885FBD"/>
    <w:rsid w:val="008975B6"/>
    <w:rsid w:val="008A3C39"/>
    <w:rsid w:val="008B0688"/>
    <w:rsid w:val="008D5952"/>
    <w:rsid w:val="008E1C50"/>
    <w:rsid w:val="008F1828"/>
    <w:rsid w:val="009021EE"/>
    <w:rsid w:val="00902FD2"/>
    <w:rsid w:val="00904689"/>
    <w:rsid w:val="009104E1"/>
    <w:rsid w:val="0091635F"/>
    <w:rsid w:val="009200EF"/>
    <w:rsid w:val="00930B87"/>
    <w:rsid w:val="009317FC"/>
    <w:rsid w:val="00933D0A"/>
    <w:rsid w:val="00950E77"/>
    <w:rsid w:val="00961EDB"/>
    <w:rsid w:val="0097210E"/>
    <w:rsid w:val="009921F5"/>
    <w:rsid w:val="00993E67"/>
    <w:rsid w:val="009A08C1"/>
    <w:rsid w:val="009A0BC1"/>
    <w:rsid w:val="009A12CC"/>
    <w:rsid w:val="009B0D2B"/>
    <w:rsid w:val="009B1870"/>
    <w:rsid w:val="009B1AFB"/>
    <w:rsid w:val="009B4C2B"/>
    <w:rsid w:val="009C33C3"/>
    <w:rsid w:val="009D2872"/>
    <w:rsid w:val="009F23F4"/>
    <w:rsid w:val="009F6FBA"/>
    <w:rsid w:val="009F792B"/>
    <w:rsid w:val="00A07B5C"/>
    <w:rsid w:val="00A11211"/>
    <w:rsid w:val="00A12998"/>
    <w:rsid w:val="00A21539"/>
    <w:rsid w:val="00A256E9"/>
    <w:rsid w:val="00A33A68"/>
    <w:rsid w:val="00A362A3"/>
    <w:rsid w:val="00A469FD"/>
    <w:rsid w:val="00A51A8C"/>
    <w:rsid w:val="00A52B0F"/>
    <w:rsid w:val="00A53914"/>
    <w:rsid w:val="00A615FA"/>
    <w:rsid w:val="00A6168E"/>
    <w:rsid w:val="00A67000"/>
    <w:rsid w:val="00A71EB4"/>
    <w:rsid w:val="00A8130D"/>
    <w:rsid w:val="00A82A4A"/>
    <w:rsid w:val="00A91B40"/>
    <w:rsid w:val="00A9411B"/>
    <w:rsid w:val="00AA0CC4"/>
    <w:rsid w:val="00AA24EC"/>
    <w:rsid w:val="00AA2F90"/>
    <w:rsid w:val="00AB5B83"/>
    <w:rsid w:val="00AC58A7"/>
    <w:rsid w:val="00AC649C"/>
    <w:rsid w:val="00AE2F15"/>
    <w:rsid w:val="00AE6B1F"/>
    <w:rsid w:val="00AF0B23"/>
    <w:rsid w:val="00AF55C1"/>
    <w:rsid w:val="00B04F2E"/>
    <w:rsid w:val="00B06525"/>
    <w:rsid w:val="00B2360A"/>
    <w:rsid w:val="00B34876"/>
    <w:rsid w:val="00B3754E"/>
    <w:rsid w:val="00B41DE0"/>
    <w:rsid w:val="00B442CD"/>
    <w:rsid w:val="00B44351"/>
    <w:rsid w:val="00B557C9"/>
    <w:rsid w:val="00B57C4E"/>
    <w:rsid w:val="00B706BB"/>
    <w:rsid w:val="00B71110"/>
    <w:rsid w:val="00B77D3B"/>
    <w:rsid w:val="00B94C28"/>
    <w:rsid w:val="00BA03C0"/>
    <w:rsid w:val="00BA238D"/>
    <w:rsid w:val="00BB221A"/>
    <w:rsid w:val="00BB30EE"/>
    <w:rsid w:val="00BB3D67"/>
    <w:rsid w:val="00BC260A"/>
    <w:rsid w:val="00BC2CD3"/>
    <w:rsid w:val="00BD07B2"/>
    <w:rsid w:val="00BD0B1C"/>
    <w:rsid w:val="00BD2831"/>
    <w:rsid w:val="00BE19E9"/>
    <w:rsid w:val="00BE2F66"/>
    <w:rsid w:val="00BF389A"/>
    <w:rsid w:val="00C01CB4"/>
    <w:rsid w:val="00C020B3"/>
    <w:rsid w:val="00C058C1"/>
    <w:rsid w:val="00C1163E"/>
    <w:rsid w:val="00C22838"/>
    <w:rsid w:val="00C249BA"/>
    <w:rsid w:val="00C30332"/>
    <w:rsid w:val="00C31101"/>
    <w:rsid w:val="00C34DB0"/>
    <w:rsid w:val="00C353C4"/>
    <w:rsid w:val="00C35FE1"/>
    <w:rsid w:val="00C37484"/>
    <w:rsid w:val="00C57C16"/>
    <w:rsid w:val="00C6279E"/>
    <w:rsid w:val="00C62B5C"/>
    <w:rsid w:val="00C768F4"/>
    <w:rsid w:val="00C83AC0"/>
    <w:rsid w:val="00C85EEE"/>
    <w:rsid w:val="00C86E24"/>
    <w:rsid w:val="00C904ED"/>
    <w:rsid w:val="00C93014"/>
    <w:rsid w:val="00CB5C3F"/>
    <w:rsid w:val="00CC23DD"/>
    <w:rsid w:val="00CC6928"/>
    <w:rsid w:val="00CD380B"/>
    <w:rsid w:val="00CD5B3E"/>
    <w:rsid w:val="00CE203F"/>
    <w:rsid w:val="00CF176F"/>
    <w:rsid w:val="00CF6A35"/>
    <w:rsid w:val="00D00CBB"/>
    <w:rsid w:val="00D04493"/>
    <w:rsid w:val="00D06349"/>
    <w:rsid w:val="00D10C26"/>
    <w:rsid w:val="00D127B5"/>
    <w:rsid w:val="00D134BF"/>
    <w:rsid w:val="00D135E1"/>
    <w:rsid w:val="00D25C99"/>
    <w:rsid w:val="00D30A89"/>
    <w:rsid w:val="00D321BE"/>
    <w:rsid w:val="00D34A0D"/>
    <w:rsid w:val="00D46067"/>
    <w:rsid w:val="00D627AB"/>
    <w:rsid w:val="00D62985"/>
    <w:rsid w:val="00D6668A"/>
    <w:rsid w:val="00D74CE5"/>
    <w:rsid w:val="00D7778E"/>
    <w:rsid w:val="00DA00D9"/>
    <w:rsid w:val="00DA1C18"/>
    <w:rsid w:val="00DA1DCF"/>
    <w:rsid w:val="00DB147E"/>
    <w:rsid w:val="00DB5BEF"/>
    <w:rsid w:val="00DC18BA"/>
    <w:rsid w:val="00DC4D0D"/>
    <w:rsid w:val="00DC7198"/>
    <w:rsid w:val="00DD3C74"/>
    <w:rsid w:val="00DD4560"/>
    <w:rsid w:val="00DD68AA"/>
    <w:rsid w:val="00DF1F4F"/>
    <w:rsid w:val="00DF289A"/>
    <w:rsid w:val="00DF5D1E"/>
    <w:rsid w:val="00E02F9B"/>
    <w:rsid w:val="00E030B5"/>
    <w:rsid w:val="00E13EBB"/>
    <w:rsid w:val="00E150E7"/>
    <w:rsid w:val="00E17E90"/>
    <w:rsid w:val="00E2614F"/>
    <w:rsid w:val="00E342DC"/>
    <w:rsid w:val="00E36976"/>
    <w:rsid w:val="00E37379"/>
    <w:rsid w:val="00E44D0E"/>
    <w:rsid w:val="00E5362B"/>
    <w:rsid w:val="00E70CC0"/>
    <w:rsid w:val="00E74170"/>
    <w:rsid w:val="00E772BF"/>
    <w:rsid w:val="00E80CC5"/>
    <w:rsid w:val="00E813AA"/>
    <w:rsid w:val="00E8506F"/>
    <w:rsid w:val="00E93412"/>
    <w:rsid w:val="00EA1DC7"/>
    <w:rsid w:val="00EA56C3"/>
    <w:rsid w:val="00EA652B"/>
    <w:rsid w:val="00EB0237"/>
    <w:rsid w:val="00EB2095"/>
    <w:rsid w:val="00EB281E"/>
    <w:rsid w:val="00EB7FF7"/>
    <w:rsid w:val="00EC2739"/>
    <w:rsid w:val="00EC4F37"/>
    <w:rsid w:val="00ED0C02"/>
    <w:rsid w:val="00ED204C"/>
    <w:rsid w:val="00EE0855"/>
    <w:rsid w:val="00EE3991"/>
    <w:rsid w:val="00EE7560"/>
    <w:rsid w:val="00EF4C85"/>
    <w:rsid w:val="00EF53C3"/>
    <w:rsid w:val="00F02221"/>
    <w:rsid w:val="00F046A5"/>
    <w:rsid w:val="00F04CE3"/>
    <w:rsid w:val="00F203E7"/>
    <w:rsid w:val="00F23A74"/>
    <w:rsid w:val="00F247D0"/>
    <w:rsid w:val="00F2618F"/>
    <w:rsid w:val="00F26619"/>
    <w:rsid w:val="00F30C05"/>
    <w:rsid w:val="00F314CE"/>
    <w:rsid w:val="00F37614"/>
    <w:rsid w:val="00F50D63"/>
    <w:rsid w:val="00F514D7"/>
    <w:rsid w:val="00F52646"/>
    <w:rsid w:val="00F54B2D"/>
    <w:rsid w:val="00F55F03"/>
    <w:rsid w:val="00F56CD4"/>
    <w:rsid w:val="00F607CC"/>
    <w:rsid w:val="00F62978"/>
    <w:rsid w:val="00F65D0A"/>
    <w:rsid w:val="00F73419"/>
    <w:rsid w:val="00F74543"/>
    <w:rsid w:val="00F86FFA"/>
    <w:rsid w:val="00F8723A"/>
    <w:rsid w:val="00FB3913"/>
    <w:rsid w:val="00FC130C"/>
    <w:rsid w:val="00FC1895"/>
    <w:rsid w:val="00FC35FF"/>
    <w:rsid w:val="00FC4B18"/>
    <w:rsid w:val="00FD6242"/>
    <w:rsid w:val="00FE6CD4"/>
    <w:rsid w:val="00FF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F756"/>
  <w15:chartTrackingRefBased/>
  <w15:docId w15:val="{A8F022CF-E0A0-794B-81D8-0C955F38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1828"/>
    <w:pPr>
      <w:spacing w:line="480" w:lineRule="auto"/>
    </w:pPr>
    <w:rPr>
      <w:rFonts w:ascii="Arial" w:hAnsi="Arial" w:cs="Arial"/>
    </w:rPr>
  </w:style>
  <w:style w:type="paragraph" w:styleId="Heading1">
    <w:name w:val="heading 1"/>
    <w:basedOn w:val="Normal"/>
    <w:next w:val="Normal"/>
    <w:link w:val="Heading1Char"/>
    <w:uiPriority w:val="9"/>
    <w:qFormat/>
    <w:rsid w:val="00FD6242"/>
    <w:pPr>
      <w:keepNext/>
      <w:keepLines/>
      <w:spacing w:before="240"/>
      <w:outlineLvl w:val="0"/>
    </w:pPr>
    <w:rPr>
      <w:rFonts w:eastAsiaTheme="majorEastAsia"/>
      <w:b/>
      <w:color w:val="000000" w:themeColor="text1"/>
      <w:sz w:val="32"/>
      <w:szCs w:val="28"/>
    </w:rPr>
  </w:style>
  <w:style w:type="paragraph" w:styleId="Heading2">
    <w:name w:val="heading 2"/>
    <w:basedOn w:val="Normal"/>
    <w:next w:val="Normal"/>
    <w:link w:val="Heading2Char"/>
    <w:uiPriority w:val="9"/>
    <w:unhideWhenUsed/>
    <w:qFormat/>
    <w:rsid w:val="00FD6242"/>
    <w:pPr>
      <w:keepNext/>
      <w:keepLines/>
      <w:spacing w:before="40"/>
      <w:outlineLvl w:val="1"/>
    </w:pPr>
    <w:rPr>
      <w:rFonts w:eastAsiaTheme="majorEastAsia"/>
      <w:b/>
      <w:color w:val="000000" w:themeColor="text1"/>
    </w:rPr>
  </w:style>
  <w:style w:type="paragraph" w:styleId="Heading3">
    <w:name w:val="heading 3"/>
    <w:basedOn w:val="Normal"/>
    <w:next w:val="Normal"/>
    <w:link w:val="Heading3Char"/>
    <w:uiPriority w:val="9"/>
    <w:unhideWhenUsed/>
    <w:qFormat/>
    <w:rsid w:val="00C37484"/>
    <w:pPr>
      <w:keepNext/>
      <w:keepLines/>
      <w:spacing w:before="40"/>
      <w:outlineLvl w:val="2"/>
    </w:pPr>
    <w:rPr>
      <w:rFonts w:eastAsiaTheme="majorEastAsia"/>
      <w: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CBB"/>
    <w:pPr>
      <w:contextualSpacing/>
    </w:pPr>
    <w:rPr>
      <w:rFonts w:eastAsiaTheme="majorEastAsia"/>
      <w:spacing w:val="-10"/>
      <w:kern w:val="28"/>
      <w:sz w:val="36"/>
      <w:szCs w:val="36"/>
    </w:rPr>
  </w:style>
  <w:style w:type="character" w:customStyle="1" w:styleId="TitleChar">
    <w:name w:val="Title Char"/>
    <w:basedOn w:val="DefaultParagraphFont"/>
    <w:link w:val="Title"/>
    <w:uiPriority w:val="10"/>
    <w:rsid w:val="00D00CBB"/>
    <w:rPr>
      <w:rFonts w:ascii="Arial" w:eastAsiaTheme="majorEastAsia" w:hAnsi="Arial" w:cs="Arial"/>
      <w:spacing w:val="-10"/>
      <w:kern w:val="28"/>
      <w:sz w:val="36"/>
      <w:szCs w:val="36"/>
    </w:rPr>
  </w:style>
  <w:style w:type="character" w:customStyle="1" w:styleId="Heading1Char">
    <w:name w:val="Heading 1 Char"/>
    <w:basedOn w:val="DefaultParagraphFont"/>
    <w:link w:val="Heading1"/>
    <w:uiPriority w:val="9"/>
    <w:rsid w:val="00FD6242"/>
    <w:rPr>
      <w:rFonts w:ascii="Arial" w:eastAsiaTheme="majorEastAsia" w:hAnsi="Arial" w:cs="Arial"/>
      <w:b/>
      <w:color w:val="000000" w:themeColor="text1"/>
      <w:sz w:val="32"/>
      <w:szCs w:val="28"/>
    </w:rPr>
  </w:style>
  <w:style w:type="character" w:customStyle="1" w:styleId="Heading2Char">
    <w:name w:val="Heading 2 Char"/>
    <w:basedOn w:val="DefaultParagraphFont"/>
    <w:link w:val="Heading2"/>
    <w:uiPriority w:val="9"/>
    <w:rsid w:val="00FD6242"/>
    <w:rPr>
      <w:rFonts w:ascii="Arial" w:eastAsiaTheme="majorEastAsia" w:hAnsi="Arial" w:cs="Arial"/>
      <w:b/>
      <w:color w:val="000000" w:themeColor="text1"/>
    </w:rPr>
  </w:style>
  <w:style w:type="character" w:styleId="CommentReference">
    <w:name w:val="annotation reference"/>
    <w:basedOn w:val="DefaultParagraphFont"/>
    <w:uiPriority w:val="99"/>
    <w:semiHidden/>
    <w:unhideWhenUsed/>
    <w:rsid w:val="00F50D63"/>
    <w:rPr>
      <w:sz w:val="16"/>
      <w:szCs w:val="16"/>
    </w:rPr>
  </w:style>
  <w:style w:type="paragraph" w:styleId="CommentText">
    <w:name w:val="annotation text"/>
    <w:basedOn w:val="Normal"/>
    <w:link w:val="CommentTextChar"/>
    <w:uiPriority w:val="99"/>
    <w:unhideWhenUsed/>
    <w:rsid w:val="00F50D63"/>
    <w:pPr>
      <w:spacing w:line="240" w:lineRule="auto"/>
    </w:pPr>
    <w:rPr>
      <w:sz w:val="20"/>
      <w:szCs w:val="20"/>
    </w:rPr>
  </w:style>
  <w:style w:type="character" w:customStyle="1" w:styleId="CommentTextChar">
    <w:name w:val="Comment Text Char"/>
    <w:basedOn w:val="DefaultParagraphFont"/>
    <w:link w:val="CommentText"/>
    <w:uiPriority w:val="99"/>
    <w:rsid w:val="00F50D6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50D63"/>
    <w:rPr>
      <w:b/>
      <w:bCs/>
    </w:rPr>
  </w:style>
  <w:style w:type="character" w:customStyle="1" w:styleId="CommentSubjectChar">
    <w:name w:val="Comment Subject Char"/>
    <w:basedOn w:val="CommentTextChar"/>
    <w:link w:val="CommentSubject"/>
    <w:uiPriority w:val="99"/>
    <w:semiHidden/>
    <w:rsid w:val="00F50D63"/>
    <w:rPr>
      <w:rFonts w:ascii="Arial" w:hAnsi="Arial" w:cs="Arial"/>
      <w:b/>
      <w:bCs/>
      <w:sz w:val="20"/>
      <w:szCs w:val="20"/>
    </w:rPr>
  </w:style>
  <w:style w:type="paragraph" w:styleId="BalloonText">
    <w:name w:val="Balloon Text"/>
    <w:basedOn w:val="Normal"/>
    <w:link w:val="BalloonTextChar"/>
    <w:uiPriority w:val="99"/>
    <w:semiHidden/>
    <w:unhideWhenUsed/>
    <w:rsid w:val="00F50D6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0D63"/>
    <w:rPr>
      <w:rFonts w:ascii="Times New Roman" w:hAnsi="Times New Roman" w:cs="Times New Roman"/>
      <w:sz w:val="18"/>
      <w:szCs w:val="18"/>
    </w:rPr>
  </w:style>
  <w:style w:type="character" w:customStyle="1" w:styleId="Heading3Char">
    <w:name w:val="Heading 3 Char"/>
    <w:basedOn w:val="DefaultParagraphFont"/>
    <w:link w:val="Heading3"/>
    <w:uiPriority w:val="9"/>
    <w:rsid w:val="00C37484"/>
    <w:rPr>
      <w:rFonts w:ascii="Arial" w:eastAsiaTheme="majorEastAsia" w:hAnsi="Arial" w:cs="Arial"/>
      <w:i/>
      <w:color w:val="000000" w:themeColor="text1"/>
    </w:rPr>
  </w:style>
  <w:style w:type="paragraph" w:styleId="Footer">
    <w:name w:val="footer"/>
    <w:basedOn w:val="Normal"/>
    <w:link w:val="FooterChar"/>
    <w:uiPriority w:val="99"/>
    <w:unhideWhenUsed/>
    <w:rsid w:val="00BB30EE"/>
    <w:pPr>
      <w:tabs>
        <w:tab w:val="center" w:pos="4680"/>
        <w:tab w:val="right" w:pos="9360"/>
      </w:tabs>
      <w:spacing w:line="240" w:lineRule="auto"/>
    </w:pPr>
  </w:style>
  <w:style w:type="character" w:customStyle="1" w:styleId="FooterChar">
    <w:name w:val="Footer Char"/>
    <w:basedOn w:val="DefaultParagraphFont"/>
    <w:link w:val="Footer"/>
    <w:uiPriority w:val="99"/>
    <w:rsid w:val="00BB30EE"/>
    <w:rPr>
      <w:rFonts w:ascii="Arial" w:hAnsi="Arial" w:cs="Arial"/>
    </w:rPr>
  </w:style>
  <w:style w:type="character" w:styleId="PageNumber">
    <w:name w:val="page number"/>
    <w:basedOn w:val="DefaultParagraphFont"/>
    <w:uiPriority w:val="99"/>
    <w:semiHidden/>
    <w:unhideWhenUsed/>
    <w:rsid w:val="00BB30EE"/>
  </w:style>
  <w:style w:type="character" w:styleId="LineNumber">
    <w:name w:val="line number"/>
    <w:basedOn w:val="DefaultParagraphFont"/>
    <w:uiPriority w:val="99"/>
    <w:semiHidden/>
    <w:unhideWhenUsed/>
    <w:rsid w:val="00BB30EE"/>
  </w:style>
  <w:style w:type="character" w:styleId="Hyperlink">
    <w:name w:val="Hyperlink"/>
    <w:basedOn w:val="DefaultParagraphFont"/>
    <w:uiPriority w:val="99"/>
    <w:unhideWhenUsed/>
    <w:rsid w:val="00060BCB"/>
    <w:rPr>
      <w:color w:val="0563C1" w:themeColor="hyperlink"/>
      <w:u w:val="single"/>
    </w:rPr>
  </w:style>
  <w:style w:type="paragraph" w:customStyle="1" w:styleId="EndNoteBibliographyTitle">
    <w:name w:val="EndNote Bibliography Title"/>
    <w:basedOn w:val="Normal"/>
    <w:link w:val="EndNoteBibliographyTitleChar"/>
    <w:rsid w:val="0091635F"/>
    <w:pPr>
      <w:jc w:val="center"/>
    </w:pPr>
    <w:rPr>
      <w:sz w:val="22"/>
    </w:rPr>
  </w:style>
  <w:style w:type="character" w:customStyle="1" w:styleId="EndNoteBibliographyTitleChar">
    <w:name w:val="EndNote Bibliography Title Char"/>
    <w:basedOn w:val="DefaultParagraphFont"/>
    <w:link w:val="EndNoteBibliographyTitle"/>
    <w:rsid w:val="0091635F"/>
    <w:rPr>
      <w:rFonts w:ascii="Arial" w:hAnsi="Arial" w:cs="Arial"/>
      <w:sz w:val="22"/>
    </w:rPr>
  </w:style>
  <w:style w:type="paragraph" w:customStyle="1" w:styleId="EndNoteBibliography">
    <w:name w:val="EndNote Bibliography"/>
    <w:basedOn w:val="Normal"/>
    <w:link w:val="EndNoteBibliographyChar"/>
    <w:rsid w:val="0091635F"/>
    <w:pPr>
      <w:spacing w:line="240" w:lineRule="auto"/>
    </w:pPr>
    <w:rPr>
      <w:sz w:val="22"/>
    </w:rPr>
  </w:style>
  <w:style w:type="character" w:customStyle="1" w:styleId="EndNoteBibliographyChar">
    <w:name w:val="EndNote Bibliography Char"/>
    <w:basedOn w:val="DefaultParagraphFont"/>
    <w:link w:val="EndNoteBibliography"/>
    <w:rsid w:val="0091635F"/>
    <w:rPr>
      <w:rFonts w:ascii="Arial" w:hAnsi="Arial" w:cs="Arial"/>
      <w:sz w:val="22"/>
    </w:rPr>
  </w:style>
  <w:style w:type="character" w:customStyle="1" w:styleId="UnresolvedMention1">
    <w:name w:val="Unresolved Mention1"/>
    <w:basedOn w:val="DefaultParagraphFont"/>
    <w:uiPriority w:val="99"/>
    <w:semiHidden/>
    <w:unhideWhenUsed/>
    <w:rsid w:val="00516A71"/>
    <w:rPr>
      <w:color w:val="605E5C"/>
      <w:shd w:val="clear" w:color="auto" w:fill="E1DFDD"/>
    </w:rPr>
  </w:style>
  <w:style w:type="table" w:styleId="TableGrid">
    <w:name w:val="Table Grid"/>
    <w:basedOn w:val="TableNormal"/>
    <w:uiPriority w:val="39"/>
    <w:rsid w:val="009C3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611F45"/>
    <w:pPr>
      <w:spacing w:line="240" w:lineRule="auto"/>
    </w:pPr>
    <w:rPr>
      <w:rFonts w:ascii="Calibri" w:hAnsi="Calibri" w:cstheme="minorBidi"/>
      <w:sz w:val="22"/>
      <w:szCs w:val="21"/>
    </w:rPr>
  </w:style>
  <w:style w:type="character" w:customStyle="1" w:styleId="PlainTextChar">
    <w:name w:val="Plain Text Char"/>
    <w:basedOn w:val="DefaultParagraphFont"/>
    <w:link w:val="PlainText"/>
    <w:uiPriority w:val="99"/>
    <w:rsid w:val="00611F45"/>
    <w:rPr>
      <w:rFonts w:ascii="Calibri" w:hAnsi="Calibri"/>
      <w:sz w:val="22"/>
      <w:szCs w:val="21"/>
    </w:rPr>
  </w:style>
  <w:style w:type="paragraph" w:styleId="NoSpacing">
    <w:name w:val="No Spacing"/>
    <w:uiPriority w:val="1"/>
    <w:qFormat/>
    <w:rsid w:val="00C62B5C"/>
    <w:rPr>
      <w:sz w:val="22"/>
      <w:szCs w:val="22"/>
    </w:rPr>
  </w:style>
  <w:style w:type="paragraph" w:styleId="Caption">
    <w:name w:val="caption"/>
    <w:basedOn w:val="Normal"/>
    <w:next w:val="Normal"/>
    <w:uiPriority w:val="35"/>
    <w:unhideWhenUsed/>
    <w:qFormat/>
    <w:rsid w:val="00C62B5C"/>
    <w:pPr>
      <w:spacing w:after="200" w:line="240" w:lineRule="auto"/>
    </w:pPr>
    <w:rPr>
      <w:rFonts w:asciiTheme="minorHAnsi" w:hAnsiTheme="minorHAnsi" w:cstheme="minorBidi"/>
      <w:i/>
      <w:iCs/>
      <w:color w:val="44546A" w:themeColor="text2"/>
      <w:sz w:val="18"/>
      <w:szCs w:val="18"/>
    </w:rPr>
  </w:style>
  <w:style w:type="paragraph" w:styleId="FootnoteText">
    <w:name w:val="footnote text"/>
    <w:basedOn w:val="Normal"/>
    <w:link w:val="FootnoteTextChar"/>
    <w:uiPriority w:val="99"/>
    <w:semiHidden/>
    <w:unhideWhenUsed/>
    <w:rsid w:val="00C62B5C"/>
    <w:pPr>
      <w:spacing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62B5C"/>
    <w:rPr>
      <w:sz w:val="20"/>
      <w:szCs w:val="20"/>
    </w:rPr>
  </w:style>
  <w:style w:type="character" w:styleId="FootnoteReference">
    <w:name w:val="footnote reference"/>
    <w:basedOn w:val="DefaultParagraphFont"/>
    <w:uiPriority w:val="99"/>
    <w:semiHidden/>
    <w:unhideWhenUsed/>
    <w:rsid w:val="00C62B5C"/>
    <w:rPr>
      <w:vertAlign w:val="superscript"/>
    </w:rPr>
  </w:style>
  <w:style w:type="paragraph" w:styleId="Revision">
    <w:name w:val="Revision"/>
    <w:hidden/>
    <w:uiPriority w:val="99"/>
    <w:semiHidden/>
    <w:rsid w:val="0057433E"/>
    <w:rPr>
      <w:rFonts w:ascii="Arial" w:hAnsi="Arial" w:cs="Arial"/>
    </w:rPr>
  </w:style>
  <w:style w:type="character" w:styleId="UnresolvedMention">
    <w:name w:val="Unresolved Mention"/>
    <w:basedOn w:val="DefaultParagraphFont"/>
    <w:uiPriority w:val="99"/>
    <w:semiHidden/>
    <w:unhideWhenUsed/>
    <w:rsid w:val="00D321BE"/>
    <w:rPr>
      <w:color w:val="605E5C"/>
      <w:shd w:val="clear" w:color="auto" w:fill="E1DFDD"/>
    </w:rPr>
  </w:style>
  <w:style w:type="paragraph" w:styleId="NormalWeb">
    <w:name w:val="Normal (Web)"/>
    <w:basedOn w:val="Normal"/>
    <w:uiPriority w:val="99"/>
    <w:unhideWhenUsed/>
    <w:rsid w:val="00682150"/>
    <w:pPr>
      <w:spacing w:before="100" w:beforeAutospacing="1" w:after="100" w:afterAutospacing="1" w:line="240" w:lineRule="auto"/>
    </w:pPr>
    <w:rPr>
      <w:rFonts w:ascii="Times New Roman" w:eastAsia="Times New Roman" w:hAnsi="Times New Roman" w:cs="Times New Roman"/>
    </w:rPr>
  </w:style>
  <w:style w:type="character" w:styleId="HTMLCode">
    <w:name w:val="HTML Code"/>
    <w:basedOn w:val="DefaultParagraphFont"/>
    <w:uiPriority w:val="99"/>
    <w:semiHidden/>
    <w:unhideWhenUsed/>
    <w:rsid w:val="0068215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77F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07561">
      <w:bodyDiv w:val="1"/>
      <w:marLeft w:val="0"/>
      <w:marRight w:val="0"/>
      <w:marTop w:val="0"/>
      <w:marBottom w:val="0"/>
      <w:divBdr>
        <w:top w:val="none" w:sz="0" w:space="0" w:color="auto"/>
        <w:left w:val="none" w:sz="0" w:space="0" w:color="auto"/>
        <w:bottom w:val="none" w:sz="0" w:space="0" w:color="auto"/>
        <w:right w:val="none" w:sz="0" w:space="0" w:color="auto"/>
      </w:divBdr>
      <w:divsChild>
        <w:div w:id="1281912903">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20601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project.org/"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ctudorlocke@umass.edu"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ustyturner.shinyapps.io/KidsStep/"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CRAN.R-project.org/package=AG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Hos13</b:Tag>
    <b:SourceType>Book</b:SourceType>
    <b:Guid>{659811D2-3031-4EB4-8EF5-DEB1B0179122}</b:Guid>
    <b:Author>
      <b:Author>
        <b:NameList>
          <b:Person>
            <b:Last>Hosmer</b:Last>
            <b:First>David</b:First>
            <b:Middle>W</b:Middle>
          </b:Person>
          <b:Person>
            <b:Last>Lemeshow</b:Last>
            <b:First>Stanley</b:First>
          </b:Person>
          <b:Person>
            <b:Last>Sturdivant</b:Last>
            <b:First>Rodney</b:First>
            <b:Middle>X</b:Middle>
          </b:Person>
        </b:NameList>
      </b:Author>
    </b:Author>
    <b:Title>Applied Logistic Regression</b:Title>
    <b:Year>2013</b:Year>
    <b:City>Hoboken, New Jersey</b:City>
    <b:Publisher>Wiley</b:Publisher>
    <b:Edition>3</b:Edition>
    <b:RefOrder>1</b:RefOrder>
  </b:Source>
</b:Sources>
</file>

<file path=customXml/itemProps1.xml><?xml version="1.0" encoding="utf-8"?>
<ds:datastoreItem xmlns:ds="http://schemas.openxmlformats.org/officeDocument/2006/customXml" ds:itemID="{E385F695-5CB1-4411-97D3-83712A2AB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17</Pages>
  <Words>5929</Words>
  <Characters>33797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Elroy Aguiar</dc:creator>
  <cp:keywords/>
  <dc:description/>
  <cp:lastModifiedBy>DoD_Admin</cp:lastModifiedBy>
  <cp:revision>10</cp:revision>
  <dcterms:created xsi:type="dcterms:W3CDTF">2019-04-18T20:38:00Z</dcterms:created>
  <dcterms:modified xsi:type="dcterms:W3CDTF">2019-04-19T18:53:00Z</dcterms:modified>
</cp:coreProperties>
</file>